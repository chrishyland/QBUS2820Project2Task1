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D17A9" w14:textId="77777777" w:rsidR="00C33DE5" w:rsidRPr="00CB4A21" w:rsidRDefault="002D13A1" w:rsidP="00752E81">
      <w:pPr>
        <w:pStyle w:val="Heading1"/>
        <w:jc w:val="both"/>
        <w:rPr>
          <w:b/>
        </w:rPr>
      </w:pPr>
      <w:r w:rsidRPr="00CB4A21">
        <w:rPr>
          <w:b/>
        </w:rPr>
        <w:t xml:space="preserve">Business Understanding </w:t>
      </w:r>
    </w:p>
    <w:p w14:paraId="5E0AD9F6" w14:textId="7C358920" w:rsidR="000302C1" w:rsidRPr="00B42818" w:rsidRDefault="000302C1" w:rsidP="00752E81">
      <w:pPr>
        <w:pStyle w:val="Heading2"/>
        <w:jc w:val="both"/>
      </w:pPr>
      <w:r w:rsidRPr="00B42818">
        <w:t xml:space="preserve">Determine business objectives  </w:t>
      </w:r>
    </w:p>
    <w:p w14:paraId="166441F9" w14:textId="62CC8D0A" w:rsidR="00232EF5" w:rsidRPr="00752E81" w:rsidRDefault="00232EF5" w:rsidP="00752E81">
      <w:pPr>
        <w:jc w:val="both"/>
        <w:rPr>
          <w:rFonts w:ascii="Times New Roman" w:hAnsi="Times New Roman" w:cs="Times New Roman"/>
          <w:u w:val="single"/>
        </w:rPr>
      </w:pPr>
      <w:r w:rsidRPr="00752E81">
        <w:rPr>
          <w:rFonts w:ascii="Times New Roman" w:hAnsi="Times New Roman" w:cs="Times New Roman"/>
          <w:u w:val="single"/>
        </w:rPr>
        <w:t xml:space="preserve">Background </w:t>
      </w:r>
    </w:p>
    <w:p w14:paraId="4948BB75" w14:textId="58D448A9" w:rsidR="00870499" w:rsidRPr="00752E81" w:rsidRDefault="00870499" w:rsidP="00752E81">
      <w:pPr>
        <w:jc w:val="both"/>
        <w:rPr>
          <w:rFonts w:ascii="Times New Roman" w:hAnsi="Times New Roman" w:cs="Times New Roman"/>
          <w:strike/>
        </w:rPr>
      </w:pPr>
      <w:r w:rsidRPr="00752E81">
        <w:rPr>
          <w:rFonts w:ascii="Times New Roman" w:hAnsi="Times New Roman" w:cs="Times New Roman"/>
        </w:rPr>
        <w:t xml:space="preserve">In a saturated apparel market, it is imperative for businesses to employ various tactics in order to increase sales and grow their customer base, effectively. The clothing store chain, </w:t>
      </w:r>
      <w:commentRangeStart w:id="0"/>
      <w:r w:rsidRPr="00752E81">
        <w:rPr>
          <w:rFonts w:ascii="Times New Roman" w:hAnsi="Times New Roman" w:cs="Times New Roman"/>
        </w:rPr>
        <w:t xml:space="preserve">Cotton On, </w:t>
      </w:r>
      <w:commentRangeEnd w:id="0"/>
      <w:r w:rsidR="00143A7F">
        <w:rPr>
          <w:rStyle w:val="CommentReference"/>
        </w:rPr>
        <w:commentReference w:id="0"/>
      </w:r>
      <w:r w:rsidRPr="00752E81">
        <w:rPr>
          <w:rFonts w:ascii="Times New Roman" w:hAnsi="Times New Roman" w:cs="Times New Roman"/>
        </w:rPr>
        <w:t xml:space="preserve">recognises this as a core element to their success </w:t>
      </w:r>
      <w:r w:rsidR="0058425E" w:rsidRPr="00752E81">
        <w:rPr>
          <w:rFonts w:ascii="Times New Roman" w:hAnsi="Times New Roman" w:cs="Times New Roman"/>
        </w:rPr>
        <w:t>and thus has exhausted an immense amount of time and effort into trialling different m</w:t>
      </w:r>
      <w:r w:rsidR="00FD598D" w:rsidRPr="00752E81">
        <w:rPr>
          <w:rFonts w:ascii="Times New Roman" w:hAnsi="Times New Roman" w:cs="Times New Roman"/>
        </w:rPr>
        <w:t>arketing strategies</w:t>
      </w:r>
      <w:r w:rsidR="0058425E" w:rsidRPr="00752E81">
        <w:rPr>
          <w:rFonts w:ascii="Times New Roman" w:hAnsi="Times New Roman" w:cs="Times New Roman"/>
        </w:rPr>
        <w:t xml:space="preserve"> to promote sales. </w:t>
      </w:r>
      <w:r w:rsidR="00FD598D" w:rsidRPr="00752E81">
        <w:rPr>
          <w:rFonts w:ascii="Times New Roman" w:hAnsi="Times New Roman" w:cs="Times New Roman"/>
        </w:rPr>
        <w:t xml:space="preserve">Following from this, Cotton On requires analysis of the effectiveness of each marketing strategy for the corresponding demographic group. </w:t>
      </w:r>
    </w:p>
    <w:p w14:paraId="1396B2DC" w14:textId="77777777" w:rsidR="006E04DF" w:rsidRPr="00752E81" w:rsidRDefault="006E04DF" w:rsidP="00752E81">
      <w:pPr>
        <w:jc w:val="both"/>
        <w:rPr>
          <w:rFonts w:ascii="Times New Roman" w:hAnsi="Times New Roman" w:cs="Times New Roman"/>
        </w:rPr>
      </w:pPr>
    </w:p>
    <w:p w14:paraId="1B87006E" w14:textId="24A43850" w:rsidR="00AF1F40" w:rsidRPr="00752E81" w:rsidRDefault="00BE33D4" w:rsidP="00752E81">
      <w:pPr>
        <w:jc w:val="both"/>
        <w:rPr>
          <w:rFonts w:ascii="Times New Roman" w:hAnsi="Times New Roman" w:cs="Times New Roman"/>
        </w:rPr>
      </w:pPr>
      <w:r>
        <w:rPr>
          <w:rFonts w:ascii="Times New Roman" w:hAnsi="Times New Roman" w:cs="Times New Roman"/>
        </w:rPr>
        <w:t>T</w:t>
      </w:r>
      <w:r w:rsidR="006E04DF" w:rsidRPr="00752E81">
        <w:rPr>
          <w:rFonts w:ascii="Times New Roman" w:hAnsi="Times New Roman" w:cs="Times New Roman"/>
        </w:rPr>
        <w:t xml:space="preserve">he ultimate objective for Cotton On is to increase the profitability of its overall operations. </w:t>
      </w:r>
      <w:r w:rsidR="00AF1F40" w:rsidRPr="00752E81">
        <w:rPr>
          <w:rFonts w:ascii="Times New Roman" w:hAnsi="Times New Roman" w:cs="Times New Roman"/>
        </w:rPr>
        <w:t xml:space="preserve">To do so, the chain needs to ensure that only cost-efficient strategies are implemented. Hence, it is imperative to build a cost-benefit table to detail the impact of using direct mail marketing. </w:t>
      </w:r>
    </w:p>
    <w:p w14:paraId="064C60DB" w14:textId="77777777" w:rsidR="00870499" w:rsidRPr="00752E81" w:rsidRDefault="00870499" w:rsidP="00752E81">
      <w:pPr>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7"/>
        <w:gridCol w:w="2467"/>
        <w:gridCol w:w="2468"/>
        <w:gridCol w:w="2468"/>
      </w:tblGrid>
      <w:tr w:rsidR="00624DC9" w:rsidRPr="00752E81" w14:paraId="393C8358" w14:textId="77777777" w:rsidTr="00624DC9">
        <w:trPr>
          <w:trHeight w:val="343"/>
          <w:jc w:val="center"/>
        </w:trPr>
        <w:tc>
          <w:tcPr>
            <w:tcW w:w="2467" w:type="dxa"/>
            <w:tcBorders>
              <w:top w:val="single" w:sz="18" w:space="0" w:color="auto"/>
              <w:bottom w:val="double" w:sz="4" w:space="0" w:color="auto"/>
            </w:tcBorders>
          </w:tcPr>
          <w:p w14:paraId="4CB6C9F2" w14:textId="058512B2" w:rsidR="00AF1F40" w:rsidRPr="00752E81" w:rsidRDefault="00AF1F40" w:rsidP="00752E81">
            <w:pPr>
              <w:jc w:val="both"/>
              <w:rPr>
                <w:rFonts w:ascii="Times New Roman" w:hAnsi="Times New Roman" w:cs="Times New Roman"/>
                <w:b/>
              </w:rPr>
            </w:pPr>
            <w:r w:rsidRPr="00752E81">
              <w:rPr>
                <w:rFonts w:ascii="Times New Roman" w:hAnsi="Times New Roman" w:cs="Times New Roman"/>
                <w:b/>
              </w:rPr>
              <w:t xml:space="preserve">Outcome </w:t>
            </w:r>
          </w:p>
        </w:tc>
        <w:tc>
          <w:tcPr>
            <w:tcW w:w="2467" w:type="dxa"/>
            <w:tcBorders>
              <w:top w:val="single" w:sz="18" w:space="0" w:color="auto"/>
              <w:bottom w:val="double" w:sz="4" w:space="0" w:color="auto"/>
            </w:tcBorders>
          </w:tcPr>
          <w:p w14:paraId="1B6E236E" w14:textId="5D2ADBD4" w:rsidR="00AF1F40" w:rsidRPr="00752E81" w:rsidRDefault="00AF1F40" w:rsidP="00752E81">
            <w:pPr>
              <w:jc w:val="both"/>
              <w:rPr>
                <w:rFonts w:ascii="Times New Roman" w:hAnsi="Times New Roman" w:cs="Times New Roman"/>
                <w:b/>
              </w:rPr>
            </w:pPr>
            <w:r w:rsidRPr="00752E81">
              <w:rPr>
                <w:rFonts w:ascii="Times New Roman" w:hAnsi="Times New Roman" w:cs="Times New Roman"/>
                <w:b/>
              </w:rPr>
              <w:t xml:space="preserve">Classification </w:t>
            </w:r>
          </w:p>
        </w:tc>
        <w:tc>
          <w:tcPr>
            <w:tcW w:w="2468" w:type="dxa"/>
            <w:tcBorders>
              <w:top w:val="single" w:sz="18" w:space="0" w:color="auto"/>
              <w:bottom w:val="double" w:sz="4" w:space="0" w:color="auto"/>
            </w:tcBorders>
          </w:tcPr>
          <w:p w14:paraId="6B51F69E" w14:textId="50403173" w:rsidR="00AF1F40" w:rsidRPr="00752E81" w:rsidRDefault="00AF1F40" w:rsidP="00752E81">
            <w:pPr>
              <w:jc w:val="both"/>
              <w:rPr>
                <w:rFonts w:ascii="Times New Roman" w:hAnsi="Times New Roman" w:cs="Times New Roman"/>
                <w:b/>
              </w:rPr>
            </w:pPr>
            <w:r w:rsidRPr="00752E81">
              <w:rPr>
                <w:rFonts w:ascii="Times New Roman" w:hAnsi="Times New Roman" w:cs="Times New Roman"/>
                <w:b/>
              </w:rPr>
              <w:t xml:space="preserve">Actual response </w:t>
            </w:r>
          </w:p>
        </w:tc>
        <w:tc>
          <w:tcPr>
            <w:tcW w:w="2468" w:type="dxa"/>
            <w:tcBorders>
              <w:top w:val="single" w:sz="18" w:space="0" w:color="auto"/>
              <w:bottom w:val="double" w:sz="4" w:space="0" w:color="auto"/>
            </w:tcBorders>
          </w:tcPr>
          <w:p w14:paraId="426F0C6D" w14:textId="49B5F606" w:rsidR="00AF1F40" w:rsidRPr="00752E81" w:rsidRDefault="00AF1F40" w:rsidP="00752E81">
            <w:pPr>
              <w:jc w:val="both"/>
              <w:rPr>
                <w:rFonts w:ascii="Times New Roman" w:hAnsi="Times New Roman" w:cs="Times New Roman"/>
                <w:b/>
              </w:rPr>
            </w:pPr>
            <w:r w:rsidRPr="00752E81">
              <w:rPr>
                <w:rFonts w:ascii="Times New Roman" w:hAnsi="Times New Roman" w:cs="Times New Roman"/>
                <w:b/>
              </w:rPr>
              <w:t>Cost</w:t>
            </w:r>
          </w:p>
        </w:tc>
      </w:tr>
      <w:tr w:rsidR="00624DC9" w:rsidRPr="00752E81" w14:paraId="7BCB11CB" w14:textId="77777777" w:rsidTr="00624DC9">
        <w:trPr>
          <w:trHeight w:val="278"/>
          <w:jc w:val="center"/>
        </w:trPr>
        <w:tc>
          <w:tcPr>
            <w:tcW w:w="2467" w:type="dxa"/>
            <w:tcBorders>
              <w:top w:val="double" w:sz="4" w:space="0" w:color="auto"/>
            </w:tcBorders>
          </w:tcPr>
          <w:p w14:paraId="6187A753" w14:textId="2379C843"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True negative </w:t>
            </w:r>
          </w:p>
        </w:tc>
        <w:tc>
          <w:tcPr>
            <w:tcW w:w="2467" w:type="dxa"/>
            <w:tcBorders>
              <w:top w:val="double" w:sz="4" w:space="0" w:color="auto"/>
            </w:tcBorders>
          </w:tcPr>
          <w:p w14:paraId="2C2B0B9F" w14:textId="50FE4770"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Nonresponse </w:t>
            </w:r>
          </w:p>
        </w:tc>
        <w:tc>
          <w:tcPr>
            <w:tcW w:w="2468" w:type="dxa"/>
            <w:tcBorders>
              <w:top w:val="double" w:sz="4" w:space="0" w:color="auto"/>
            </w:tcBorders>
          </w:tcPr>
          <w:p w14:paraId="0A699EE4" w14:textId="33B00F52" w:rsidR="00AF1F40" w:rsidRPr="00752E81" w:rsidRDefault="00AF1F40" w:rsidP="00752E81">
            <w:pPr>
              <w:jc w:val="both"/>
              <w:rPr>
                <w:rFonts w:ascii="Times New Roman" w:hAnsi="Times New Roman" w:cs="Times New Roman"/>
              </w:rPr>
            </w:pPr>
            <w:commentRangeStart w:id="1"/>
            <w:r w:rsidRPr="00752E81">
              <w:rPr>
                <w:rFonts w:ascii="Times New Roman" w:hAnsi="Times New Roman" w:cs="Times New Roman"/>
              </w:rPr>
              <w:t>Nonresponse</w:t>
            </w:r>
            <w:commentRangeEnd w:id="1"/>
            <w:r w:rsidR="00143A7F">
              <w:rPr>
                <w:rStyle w:val="CommentReference"/>
              </w:rPr>
              <w:commentReference w:id="1"/>
            </w:r>
            <w:r w:rsidRPr="00752E81">
              <w:rPr>
                <w:rFonts w:ascii="Times New Roman" w:hAnsi="Times New Roman" w:cs="Times New Roman"/>
              </w:rPr>
              <w:t xml:space="preserve"> </w:t>
            </w:r>
          </w:p>
        </w:tc>
        <w:tc>
          <w:tcPr>
            <w:tcW w:w="2468" w:type="dxa"/>
            <w:tcBorders>
              <w:top w:val="double" w:sz="4" w:space="0" w:color="auto"/>
            </w:tcBorders>
          </w:tcPr>
          <w:p w14:paraId="11015949" w14:textId="77777777" w:rsidR="00AF1F40" w:rsidRPr="00752E81" w:rsidRDefault="00AF1F40" w:rsidP="00752E81">
            <w:pPr>
              <w:jc w:val="both"/>
              <w:rPr>
                <w:rFonts w:ascii="Times New Roman" w:hAnsi="Times New Roman" w:cs="Times New Roman"/>
              </w:rPr>
            </w:pPr>
          </w:p>
        </w:tc>
      </w:tr>
      <w:tr w:rsidR="00624DC9" w:rsidRPr="00752E81" w14:paraId="22F68F51" w14:textId="77777777" w:rsidTr="00624DC9">
        <w:trPr>
          <w:trHeight w:val="343"/>
          <w:jc w:val="center"/>
        </w:trPr>
        <w:tc>
          <w:tcPr>
            <w:tcW w:w="2467" w:type="dxa"/>
          </w:tcPr>
          <w:p w14:paraId="38769581" w14:textId="518E176E"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True positive </w:t>
            </w:r>
          </w:p>
        </w:tc>
        <w:tc>
          <w:tcPr>
            <w:tcW w:w="2467" w:type="dxa"/>
          </w:tcPr>
          <w:p w14:paraId="385239F9" w14:textId="7296001D"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Response </w:t>
            </w:r>
          </w:p>
        </w:tc>
        <w:tc>
          <w:tcPr>
            <w:tcW w:w="2468" w:type="dxa"/>
          </w:tcPr>
          <w:p w14:paraId="4586E391" w14:textId="60F96054"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Response </w:t>
            </w:r>
          </w:p>
        </w:tc>
        <w:tc>
          <w:tcPr>
            <w:tcW w:w="2468" w:type="dxa"/>
          </w:tcPr>
          <w:p w14:paraId="62D510E8" w14:textId="77777777" w:rsidR="00AF1F40" w:rsidRPr="00752E81" w:rsidRDefault="00AF1F40" w:rsidP="00752E81">
            <w:pPr>
              <w:jc w:val="both"/>
              <w:rPr>
                <w:rFonts w:ascii="Times New Roman" w:hAnsi="Times New Roman" w:cs="Times New Roman"/>
              </w:rPr>
            </w:pPr>
          </w:p>
        </w:tc>
      </w:tr>
      <w:tr w:rsidR="00624DC9" w:rsidRPr="00752E81" w14:paraId="35667368" w14:textId="77777777" w:rsidTr="00624DC9">
        <w:trPr>
          <w:trHeight w:val="321"/>
          <w:jc w:val="center"/>
        </w:trPr>
        <w:tc>
          <w:tcPr>
            <w:tcW w:w="2467" w:type="dxa"/>
          </w:tcPr>
          <w:p w14:paraId="67E4D3A4" w14:textId="3BC067CA"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False negative </w:t>
            </w:r>
          </w:p>
        </w:tc>
        <w:tc>
          <w:tcPr>
            <w:tcW w:w="2467" w:type="dxa"/>
          </w:tcPr>
          <w:p w14:paraId="509823C7" w14:textId="407F1B53"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Nonresponse </w:t>
            </w:r>
          </w:p>
        </w:tc>
        <w:tc>
          <w:tcPr>
            <w:tcW w:w="2468" w:type="dxa"/>
          </w:tcPr>
          <w:p w14:paraId="77A16407" w14:textId="6ED3F884"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Response </w:t>
            </w:r>
          </w:p>
        </w:tc>
        <w:tc>
          <w:tcPr>
            <w:tcW w:w="2468" w:type="dxa"/>
          </w:tcPr>
          <w:p w14:paraId="05875F7A" w14:textId="77777777" w:rsidR="00AF1F40" w:rsidRPr="00752E81" w:rsidRDefault="00AF1F40" w:rsidP="00752E81">
            <w:pPr>
              <w:jc w:val="both"/>
              <w:rPr>
                <w:rFonts w:ascii="Times New Roman" w:hAnsi="Times New Roman" w:cs="Times New Roman"/>
              </w:rPr>
            </w:pPr>
          </w:p>
        </w:tc>
      </w:tr>
      <w:tr w:rsidR="00624DC9" w:rsidRPr="00752E81" w14:paraId="104D6E17" w14:textId="77777777" w:rsidTr="00624DC9">
        <w:trPr>
          <w:trHeight w:val="321"/>
          <w:jc w:val="center"/>
        </w:trPr>
        <w:tc>
          <w:tcPr>
            <w:tcW w:w="2467" w:type="dxa"/>
            <w:tcBorders>
              <w:bottom w:val="single" w:sz="18" w:space="0" w:color="auto"/>
            </w:tcBorders>
          </w:tcPr>
          <w:p w14:paraId="36663D71" w14:textId="2A504139"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False positive </w:t>
            </w:r>
          </w:p>
        </w:tc>
        <w:tc>
          <w:tcPr>
            <w:tcW w:w="2467" w:type="dxa"/>
            <w:tcBorders>
              <w:bottom w:val="single" w:sz="18" w:space="0" w:color="auto"/>
            </w:tcBorders>
          </w:tcPr>
          <w:p w14:paraId="0B4FD7AB" w14:textId="3509CFE3"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Response </w:t>
            </w:r>
          </w:p>
        </w:tc>
        <w:tc>
          <w:tcPr>
            <w:tcW w:w="2468" w:type="dxa"/>
            <w:tcBorders>
              <w:bottom w:val="single" w:sz="18" w:space="0" w:color="auto"/>
            </w:tcBorders>
          </w:tcPr>
          <w:p w14:paraId="111176C4" w14:textId="36552129" w:rsidR="00AF1F40" w:rsidRPr="00752E81" w:rsidRDefault="00AF1F40" w:rsidP="00752E81">
            <w:pPr>
              <w:jc w:val="both"/>
              <w:rPr>
                <w:rFonts w:ascii="Times New Roman" w:hAnsi="Times New Roman" w:cs="Times New Roman"/>
              </w:rPr>
            </w:pPr>
            <w:r w:rsidRPr="00752E81">
              <w:rPr>
                <w:rFonts w:ascii="Times New Roman" w:hAnsi="Times New Roman" w:cs="Times New Roman"/>
              </w:rPr>
              <w:t xml:space="preserve">Nonresponse </w:t>
            </w:r>
          </w:p>
        </w:tc>
        <w:tc>
          <w:tcPr>
            <w:tcW w:w="2468" w:type="dxa"/>
            <w:tcBorders>
              <w:bottom w:val="single" w:sz="18" w:space="0" w:color="auto"/>
            </w:tcBorders>
          </w:tcPr>
          <w:p w14:paraId="66060728" w14:textId="77777777" w:rsidR="00AF1F40" w:rsidRPr="00752E81" w:rsidRDefault="00AF1F40" w:rsidP="00752E81">
            <w:pPr>
              <w:jc w:val="both"/>
              <w:rPr>
                <w:rFonts w:ascii="Times New Roman" w:hAnsi="Times New Roman" w:cs="Times New Roman"/>
              </w:rPr>
            </w:pPr>
          </w:p>
        </w:tc>
      </w:tr>
    </w:tbl>
    <w:p w14:paraId="534DE79A" w14:textId="77777777" w:rsidR="00AF1F40" w:rsidRPr="00752E81" w:rsidRDefault="00AF1F40" w:rsidP="00752E81">
      <w:pPr>
        <w:jc w:val="both"/>
        <w:rPr>
          <w:rFonts w:ascii="Times New Roman" w:hAnsi="Times New Roman" w:cs="Times New Roman"/>
        </w:rPr>
      </w:pPr>
    </w:p>
    <w:p w14:paraId="5FE00FF8" w14:textId="0119CC05" w:rsidR="00732C4E" w:rsidRPr="00752E81" w:rsidRDefault="00C44182" w:rsidP="00752E81">
      <w:pPr>
        <w:jc w:val="both"/>
        <w:rPr>
          <w:rFonts w:ascii="Times New Roman" w:hAnsi="Times New Roman" w:cs="Times New Roman"/>
        </w:rPr>
      </w:pPr>
      <w:r w:rsidRPr="00752E81">
        <w:rPr>
          <w:rFonts w:ascii="Times New Roman" w:hAnsi="Times New Roman" w:cs="Times New Roman"/>
        </w:rPr>
        <w:t xml:space="preserve">As this project is a relatively new area </w:t>
      </w:r>
      <w:r w:rsidR="00624DC9">
        <w:rPr>
          <w:rFonts w:ascii="Times New Roman" w:hAnsi="Times New Roman" w:cs="Times New Roman"/>
        </w:rPr>
        <w:t>for</w:t>
      </w:r>
      <w:r w:rsidRPr="00752E81">
        <w:rPr>
          <w:rFonts w:ascii="Times New Roman" w:hAnsi="Times New Roman" w:cs="Times New Roman"/>
        </w:rPr>
        <w:t xml:space="preserve"> Cotton </w:t>
      </w:r>
      <w:r w:rsidR="002715F7" w:rsidRPr="00752E81">
        <w:rPr>
          <w:rFonts w:ascii="Times New Roman" w:hAnsi="Times New Roman" w:cs="Times New Roman"/>
        </w:rPr>
        <w:t xml:space="preserve">On, </w:t>
      </w:r>
      <w:r w:rsidR="00624DC9">
        <w:rPr>
          <w:rFonts w:ascii="Times New Roman" w:hAnsi="Times New Roman" w:cs="Times New Roman"/>
        </w:rPr>
        <w:t xml:space="preserve">an organisational structure and a key individual to oversee the operations is lacking. </w:t>
      </w:r>
      <w:r w:rsidR="001C450F" w:rsidRPr="00752E81">
        <w:rPr>
          <w:rFonts w:ascii="Times New Roman" w:hAnsi="Times New Roman" w:cs="Times New Roman"/>
        </w:rPr>
        <w:t>This presents an opportunity for the clothing store to</w:t>
      </w:r>
      <w:r w:rsidR="00752E81" w:rsidRPr="00752E81">
        <w:rPr>
          <w:rFonts w:ascii="Times New Roman" w:hAnsi="Times New Roman" w:cs="Times New Roman"/>
        </w:rPr>
        <w:t xml:space="preserve"> procure an in-house analyst team that will have the responsibility of being the steering committee. It would further benefit from commissioning a data analyst. Since this project is still in the conceptualisation stage, there is a lack of hierarchy and participants.  </w:t>
      </w:r>
    </w:p>
    <w:p w14:paraId="218AE02E" w14:textId="77777777" w:rsidR="00752E81" w:rsidRPr="00752E81" w:rsidRDefault="00752E81" w:rsidP="00752E81">
      <w:pPr>
        <w:jc w:val="both"/>
        <w:rPr>
          <w:rFonts w:ascii="Times New Roman" w:hAnsi="Times New Roman" w:cs="Times New Roman"/>
        </w:rPr>
      </w:pPr>
    </w:p>
    <w:p w14:paraId="60C6F844" w14:textId="5A76C549" w:rsidR="00256F02" w:rsidRPr="00752E81" w:rsidRDefault="00C22EE6" w:rsidP="00752E81">
      <w:pPr>
        <w:jc w:val="both"/>
        <w:rPr>
          <w:rFonts w:ascii="Times New Roman" w:hAnsi="Times New Roman" w:cs="Times New Roman"/>
        </w:rPr>
      </w:pPr>
      <w:r w:rsidRPr="00752E81">
        <w:rPr>
          <w:rFonts w:ascii="Times New Roman" w:hAnsi="Times New Roman" w:cs="Times New Roman"/>
        </w:rPr>
        <w:t>Curren</w:t>
      </w:r>
      <w:r w:rsidR="00AB6323" w:rsidRPr="00752E81">
        <w:rPr>
          <w:rFonts w:ascii="Times New Roman" w:hAnsi="Times New Roman" w:cs="Times New Roman"/>
        </w:rPr>
        <w:t xml:space="preserve">tly, Cotton On has </w:t>
      </w:r>
      <w:r w:rsidR="00CA3046" w:rsidRPr="00752E81">
        <w:rPr>
          <w:rFonts w:ascii="Times New Roman" w:hAnsi="Times New Roman" w:cs="Times New Roman"/>
        </w:rPr>
        <w:t xml:space="preserve">been able to establish large databases </w:t>
      </w:r>
      <w:r w:rsidR="0005304A">
        <w:rPr>
          <w:rFonts w:ascii="Times New Roman" w:hAnsi="Times New Roman" w:cs="Times New Roman"/>
        </w:rPr>
        <w:t>for</w:t>
      </w:r>
      <w:r w:rsidR="00CA3046" w:rsidRPr="00752E81">
        <w:rPr>
          <w:rFonts w:ascii="Times New Roman" w:hAnsi="Times New Roman" w:cs="Times New Roman"/>
        </w:rPr>
        <w:t xml:space="preserve"> customer and product information as it is a well-known clothing store chain. </w:t>
      </w:r>
      <w:r w:rsidR="0012485D" w:rsidRPr="00752E81">
        <w:rPr>
          <w:rFonts w:ascii="Times New Roman" w:hAnsi="Times New Roman" w:cs="Times New Roman"/>
        </w:rPr>
        <w:t xml:space="preserve">However, </w:t>
      </w:r>
      <w:r w:rsidR="0005304A">
        <w:rPr>
          <w:rFonts w:ascii="Times New Roman" w:hAnsi="Times New Roman" w:cs="Times New Roman"/>
        </w:rPr>
        <w:t xml:space="preserve">there are no procedures </w:t>
      </w:r>
      <w:r w:rsidR="00C0226F" w:rsidRPr="00752E81">
        <w:rPr>
          <w:rFonts w:ascii="Times New Roman" w:hAnsi="Times New Roman" w:cs="Times New Roman"/>
        </w:rPr>
        <w:t xml:space="preserve">in place to clean and prepare the information collected for </w:t>
      </w:r>
      <w:r w:rsidR="00CF1412" w:rsidRPr="00752E81">
        <w:rPr>
          <w:rFonts w:ascii="Times New Roman" w:hAnsi="Times New Roman" w:cs="Times New Roman"/>
        </w:rPr>
        <w:t>analysis.</w:t>
      </w:r>
      <w:r w:rsidR="00935012" w:rsidRPr="00752E81">
        <w:rPr>
          <w:rFonts w:ascii="Times New Roman" w:hAnsi="Times New Roman" w:cs="Times New Roman"/>
        </w:rPr>
        <w:t xml:space="preserve"> Thereby increasin</w:t>
      </w:r>
      <w:r w:rsidR="00025770" w:rsidRPr="00752E81">
        <w:rPr>
          <w:rFonts w:ascii="Times New Roman" w:hAnsi="Times New Roman" w:cs="Times New Roman"/>
        </w:rPr>
        <w:t xml:space="preserve">g the </w:t>
      </w:r>
      <w:r w:rsidR="00A40B4C" w:rsidRPr="00752E81">
        <w:rPr>
          <w:rFonts w:ascii="Times New Roman" w:hAnsi="Times New Roman" w:cs="Times New Roman"/>
        </w:rPr>
        <w:t>unreliableness</w:t>
      </w:r>
      <w:r w:rsidR="00025770" w:rsidRPr="00752E81">
        <w:rPr>
          <w:rFonts w:ascii="Times New Roman" w:hAnsi="Times New Roman" w:cs="Times New Roman"/>
        </w:rPr>
        <w:t xml:space="preserve"> of the data.</w:t>
      </w:r>
      <w:r w:rsidR="00752E81">
        <w:rPr>
          <w:rFonts w:ascii="Times New Roman" w:hAnsi="Times New Roman" w:cs="Times New Roman"/>
        </w:rPr>
        <w:t xml:space="preserve"> </w:t>
      </w:r>
      <w:r w:rsidR="00734BEC" w:rsidRPr="00752E81">
        <w:rPr>
          <w:rFonts w:ascii="Times New Roman" w:hAnsi="Times New Roman" w:cs="Times New Roman"/>
        </w:rPr>
        <w:t xml:space="preserve">Hence, a classification system </w:t>
      </w:r>
      <w:r w:rsidR="0072075E" w:rsidRPr="00752E81">
        <w:rPr>
          <w:rFonts w:ascii="Times New Roman" w:hAnsi="Times New Roman" w:cs="Times New Roman"/>
        </w:rPr>
        <w:t xml:space="preserve">can facilitate this problem </w:t>
      </w:r>
      <w:r w:rsidR="00256F02" w:rsidRPr="00752E81">
        <w:rPr>
          <w:rFonts w:ascii="Times New Roman" w:hAnsi="Times New Roman" w:cs="Times New Roman"/>
        </w:rPr>
        <w:t>whereby a customer is classified into different categories upon encountering and “purchasing” a product from the store. More specifically, if given the attributes of a customer observed through their purchasing behaviour (</w:t>
      </w:r>
      <w:r w:rsidR="00256F02" w:rsidRPr="00E95635">
        <w:rPr>
          <w:rFonts w:ascii="Times New Roman" w:hAnsi="Times New Roman" w:cs="Times New Roman"/>
          <w:i/>
        </w:rPr>
        <w:t>e.g. type of items purchased</w:t>
      </w:r>
      <w:r w:rsidR="00256F02" w:rsidRPr="00752E81">
        <w:rPr>
          <w:rFonts w:ascii="Times New Roman" w:hAnsi="Times New Roman" w:cs="Times New Roman"/>
        </w:rPr>
        <w:t>), it is possible to the classify their reaction (</w:t>
      </w:r>
      <w:r w:rsidR="00256F02" w:rsidRPr="00E95635">
        <w:rPr>
          <w:rFonts w:ascii="Times New Roman" w:hAnsi="Times New Roman" w:cs="Times New Roman"/>
          <w:i/>
        </w:rPr>
        <w:t>e.g. response or nonresponse</w:t>
      </w:r>
      <w:r w:rsidR="00256F02" w:rsidRPr="00752E81">
        <w:rPr>
          <w:rFonts w:ascii="Times New Roman" w:hAnsi="Times New Roman" w:cs="Times New Roman"/>
        </w:rPr>
        <w:t xml:space="preserve">) </w:t>
      </w:r>
      <w:r w:rsidR="00E95635">
        <w:rPr>
          <w:rFonts w:ascii="Times New Roman" w:hAnsi="Times New Roman" w:cs="Times New Roman"/>
        </w:rPr>
        <w:t>for specific marketing strategies</w:t>
      </w:r>
      <w:r w:rsidR="00256F02" w:rsidRPr="00752E81">
        <w:rPr>
          <w:rFonts w:ascii="Times New Roman" w:hAnsi="Times New Roman" w:cs="Times New Roman"/>
        </w:rPr>
        <w:t>.</w:t>
      </w:r>
    </w:p>
    <w:p w14:paraId="74D34372" w14:textId="77777777" w:rsidR="00604E04" w:rsidRPr="00752E81" w:rsidRDefault="00604E04" w:rsidP="00752E81">
      <w:pPr>
        <w:jc w:val="both"/>
        <w:rPr>
          <w:rFonts w:ascii="Times New Roman" w:hAnsi="Times New Roman" w:cs="Times New Roman"/>
        </w:rPr>
      </w:pPr>
    </w:p>
    <w:p w14:paraId="3D863FED" w14:textId="034B018A" w:rsidR="00D02533" w:rsidRPr="00752E81" w:rsidRDefault="00246D44" w:rsidP="00752E81">
      <w:pPr>
        <w:jc w:val="both"/>
        <w:rPr>
          <w:rFonts w:ascii="Times New Roman" w:hAnsi="Times New Roman" w:cs="Times New Roman"/>
        </w:rPr>
      </w:pPr>
      <w:r w:rsidRPr="00752E81">
        <w:rPr>
          <w:rFonts w:ascii="Times New Roman" w:hAnsi="Times New Roman" w:cs="Times New Roman"/>
        </w:rPr>
        <w:t xml:space="preserve">As discussed previously, this project is still in its initial stages, </w:t>
      </w:r>
      <w:r w:rsidR="00E95635">
        <w:rPr>
          <w:rFonts w:ascii="Times New Roman" w:hAnsi="Times New Roman" w:cs="Times New Roman"/>
        </w:rPr>
        <w:t xml:space="preserve">therefore </w:t>
      </w:r>
      <w:r w:rsidR="00D02533" w:rsidRPr="00752E81">
        <w:rPr>
          <w:rFonts w:ascii="Times New Roman" w:hAnsi="Times New Roman" w:cs="Times New Roman"/>
        </w:rPr>
        <w:t xml:space="preserve">there is no evidence of solutions or alternatives </w:t>
      </w:r>
      <w:r w:rsidR="0005304A">
        <w:rPr>
          <w:rFonts w:ascii="Times New Roman" w:hAnsi="Times New Roman" w:cs="Times New Roman"/>
        </w:rPr>
        <w:t>to</w:t>
      </w:r>
      <w:r w:rsidR="00D02533" w:rsidRPr="00752E81">
        <w:rPr>
          <w:rFonts w:ascii="Times New Roman" w:hAnsi="Times New Roman" w:cs="Times New Roman"/>
        </w:rPr>
        <w:t xml:space="preserve"> </w:t>
      </w:r>
      <w:r w:rsidR="00E95635">
        <w:rPr>
          <w:rFonts w:ascii="Times New Roman" w:hAnsi="Times New Roman" w:cs="Times New Roman"/>
        </w:rPr>
        <w:t xml:space="preserve">be </w:t>
      </w:r>
      <w:r w:rsidR="00D02533" w:rsidRPr="00752E81">
        <w:rPr>
          <w:rFonts w:ascii="Times New Roman" w:hAnsi="Times New Roman" w:cs="Times New Roman"/>
        </w:rPr>
        <w:t>implement</w:t>
      </w:r>
      <w:r w:rsidR="00E95635">
        <w:rPr>
          <w:rFonts w:ascii="Times New Roman" w:hAnsi="Times New Roman" w:cs="Times New Roman"/>
        </w:rPr>
        <w:t>ed</w:t>
      </w:r>
      <w:r w:rsidR="00D02533" w:rsidRPr="00752E81">
        <w:rPr>
          <w:rFonts w:ascii="Times New Roman" w:hAnsi="Times New Roman" w:cs="Times New Roman"/>
        </w:rPr>
        <w:t xml:space="preserve"> in order to analyse their customer base. There are obvious benefits to the success of this project such </w:t>
      </w:r>
      <w:r w:rsidR="00E95635">
        <w:rPr>
          <w:rFonts w:ascii="Times New Roman" w:hAnsi="Times New Roman" w:cs="Times New Roman"/>
        </w:rPr>
        <w:t xml:space="preserve">as more effective targeting of different consumer groups dependent on tailored marketing strategies, whilst maintaining, or reducing, costs. </w:t>
      </w:r>
      <w:r w:rsidR="00D02533" w:rsidRPr="00752E81">
        <w:rPr>
          <w:rFonts w:ascii="Times New Roman" w:hAnsi="Times New Roman" w:cs="Times New Roman"/>
        </w:rPr>
        <w:t xml:space="preserve">This will meet </w:t>
      </w:r>
      <w:r w:rsidR="0005304A">
        <w:rPr>
          <w:rFonts w:ascii="Times New Roman" w:hAnsi="Times New Roman" w:cs="Times New Roman"/>
        </w:rPr>
        <w:t>the</w:t>
      </w:r>
      <w:r w:rsidR="00D02533" w:rsidRPr="00752E81">
        <w:rPr>
          <w:rFonts w:ascii="Times New Roman" w:hAnsi="Times New Roman" w:cs="Times New Roman"/>
        </w:rPr>
        <w:t xml:space="preserve"> objective of increasing profitability, and thus will be welcomed. </w:t>
      </w:r>
    </w:p>
    <w:p w14:paraId="7BCD8B53" w14:textId="77777777" w:rsidR="00D02533" w:rsidRPr="00752E81" w:rsidRDefault="00D02533" w:rsidP="00752E81">
      <w:pPr>
        <w:jc w:val="both"/>
        <w:rPr>
          <w:rFonts w:ascii="Times New Roman" w:hAnsi="Times New Roman" w:cs="Times New Roman"/>
        </w:rPr>
      </w:pPr>
    </w:p>
    <w:p w14:paraId="6DF4BCB2" w14:textId="77777777" w:rsidR="001E6C7E" w:rsidRPr="00752E81" w:rsidRDefault="00D02533" w:rsidP="00752E81">
      <w:pPr>
        <w:jc w:val="both"/>
        <w:rPr>
          <w:rFonts w:ascii="Times New Roman" w:hAnsi="Times New Roman" w:cs="Times New Roman"/>
          <w:u w:val="single"/>
        </w:rPr>
      </w:pPr>
      <w:r w:rsidRPr="00752E81">
        <w:rPr>
          <w:rFonts w:ascii="Times New Roman" w:hAnsi="Times New Roman" w:cs="Times New Roman"/>
          <w:u w:val="single"/>
        </w:rPr>
        <w:t xml:space="preserve">Defining business objectives </w:t>
      </w:r>
    </w:p>
    <w:p w14:paraId="72D0B359" w14:textId="77777777" w:rsidR="009E45BD" w:rsidRPr="00752E81" w:rsidRDefault="009E45BD" w:rsidP="00752E81">
      <w:pPr>
        <w:jc w:val="both"/>
        <w:rPr>
          <w:rFonts w:ascii="Times New Roman" w:hAnsi="Times New Roman" w:cs="Times New Roman"/>
        </w:rPr>
      </w:pPr>
      <w:r w:rsidRPr="00752E81">
        <w:rPr>
          <w:rFonts w:ascii="Times New Roman" w:hAnsi="Times New Roman" w:cs="Times New Roman"/>
        </w:rPr>
        <w:t xml:space="preserve">The project is commissioned with the following objectives: </w:t>
      </w:r>
    </w:p>
    <w:p w14:paraId="5BEFB112" w14:textId="414B52C3" w:rsidR="004436F0" w:rsidRPr="00752E81" w:rsidRDefault="004436F0" w:rsidP="00752E81">
      <w:pPr>
        <w:pStyle w:val="ListParagraph"/>
        <w:numPr>
          <w:ilvl w:val="0"/>
          <w:numId w:val="2"/>
        </w:numPr>
        <w:jc w:val="both"/>
        <w:rPr>
          <w:rFonts w:ascii="Times New Roman" w:hAnsi="Times New Roman" w:cs="Times New Roman"/>
        </w:rPr>
      </w:pPr>
      <w:r w:rsidRPr="00752E81">
        <w:rPr>
          <w:rFonts w:ascii="Times New Roman" w:hAnsi="Times New Roman" w:cs="Times New Roman"/>
        </w:rPr>
        <w:t xml:space="preserve">For </w:t>
      </w:r>
      <w:r w:rsidR="00CE2801">
        <w:rPr>
          <w:rFonts w:ascii="Times New Roman" w:hAnsi="Times New Roman" w:cs="Times New Roman"/>
        </w:rPr>
        <w:t>all customers</w:t>
      </w:r>
      <w:r w:rsidRPr="00752E81">
        <w:rPr>
          <w:rFonts w:ascii="Times New Roman" w:hAnsi="Times New Roman" w:cs="Times New Roman"/>
        </w:rPr>
        <w:t xml:space="preserve">, the program is able to classify based on their characteristics what their response to direct mail marketing will be </w:t>
      </w:r>
    </w:p>
    <w:p w14:paraId="1DFAF41A" w14:textId="45B1D1EB" w:rsidR="004436F0" w:rsidRPr="00752E81" w:rsidRDefault="00CE2801" w:rsidP="00752E81">
      <w:pPr>
        <w:pStyle w:val="ListParagraph"/>
        <w:numPr>
          <w:ilvl w:val="0"/>
          <w:numId w:val="2"/>
        </w:numPr>
        <w:jc w:val="both"/>
        <w:rPr>
          <w:rFonts w:ascii="Times New Roman" w:hAnsi="Times New Roman" w:cs="Times New Roman"/>
        </w:rPr>
      </w:pPr>
      <w:r>
        <w:rPr>
          <w:rFonts w:ascii="Times New Roman" w:hAnsi="Times New Roman" w:cs="Times New Roman"/>
        </w:rPr>
        <w:t>I</w:t>
      </w:r>
      <w:r w:rsidR="00B42818" w:rsidRPr="00752E81">
        <w:rPr>
          <w:rFonts w:ascii="Times New Roman" w:hAnsi="Times New Roman" w:cs="Times New Roman"/>
        </w:rPr>
        <w:t xml:space="preserve">dentify whether customers require an additional form of marketing strategy to respond </w:t>
      </w:r>
    </w:p>
    <w:p w14:paraId="4B06F3CC" w14:textId="63A27B8F" w:rsidR="00B42818" w:rsidRPr="00752E81" w:rsidRDefault="00B42818" w:rsidP="00752E81">
      <w:pPr>
        <w:pStyle w:val="ListParagraph"/>
        <w:numPr>
          <w:ilvl w:val="0"/>
          <w:numId w:val="2"/>
        </w:numPr>
        <w:jc w:val="both"/>
        <w:rPr>
          <w:rFonts w:ascii="Times New Roman" w:hAnsi="Times New Roman" w:cs="Times New Roman"/>
        </w:rPr>
      </w:pPr>
      <w:r w:rsidRPr="00752E81">
        <w:rPr>
          <w:rFonts w:ascii="Times New Roman" w:hAnsi="Times New Roman" w:cs="Times New Roman"/>
        </w:rPr>
        <w:t xml:space="preserve">Promote sales for Cotton On through tailored marketing strategies </w:t>
      </w:r>
    </w:p>
    <w:p w14:paraId="233C73BE" w14:textId="77777777" w:rsidR="00B42818" w:rsidRPr="00752E81" w:rsidRDefault="00B42818" w:rsidP="00752E81">
      <w:pPr>
        <w:pStyle w:val="ListParagraph"/>
        <w:numPr>
          <w:ilvl w:val="0"/>
          <w:numId w:val="2"/>
        </w:numPr>
        <w:jc w:val="both"/>
        <w:rPr>
          <w:rFonts w:ascii="Times New Roman" w:hAnsi="Times New Roman" w:cs="Times New Roman"/>
        </w:rPr>
      </w:pPr>
      <w:r w:rsidRPr="00752E81">
        <w:rPr>
          <w:rFonts w:ascii="Times New Roman" w:hAnsi="Times New Roman" w:cs="Times New Roman"/>
        </w:rPr>
        <w:t xml:space="preserve">Ultimately, reduce operational costs and increase profitability </w:t>
      </w:r>
    </w:p>
    <w:p w14:paraId="36FEF9C2" w14:textId="77777777" w:rsidR="00B42818" w:rsidRPr="00752E81" w:rsidRDefault="00B42818" w:rsidP="00752E81">
      <w:pPr>
        <w:jc w:val="both"/>
        <w:rPr>
          <w:rFonts w:ascii="Times New Roman" w:hAnsi="Times New Roman" w:cs="Times New Roman"/>
        </w:rPr>
      </w:pPr>
    </w:p>
    <w:p w14:paraId="5B4E7EB2" w14:textId="2E375496" w:rsidR="00B42818" w:rsidRPr="00752E81" w:rsidRDefault="00B42818" w:rsidP="00752E81">
      <w:pPr>
        <w:jc w:val="both"/>
        <w:rPr>
          <w:rFonts w:ascii="Times New Roman" w:hAnsi="Times New Roman" w:cs="Times New Roman"/>
          <w:u w:val="single"/>
        </w:rPr>
      </w:pPr>
      <w:r w:rsidRPr="00752E81">
        <w:rPr>
          <w:rFonts w:ascii="Times New Roman" w:hAnsi="Times New Roman" w:cs="Times New Roman"/>
          <w:u w:val="single"/>
        </w:rPr>
        <w:t xml:space="preserve">Business </w:t>
      </w:r>
      <w:r w:rsidR="00752E81" w:rsidRPr="00752E81">
        <w:rPr>
          <w:rFonts w:ascii="Times New Roman" w:hAnsi="Times New Roman" w:cs="Times New Roman"/>
          <w:u w:val="single"/>
        </w:rPr>
        <w:t xml:space="preserve">success criteria </w:t>
      </w:r>
      <w:r w:rsidRPr="00752E81">
        <w:rPr>
          <w:rFonts w:ascii="Times New Roman" w:hAnsi="Times New Roman" w:cs="Times New Roman"/>
          <w:u w:val="single"/>
        </w:rPr>
        <w:t xml:space="preserve">  </w:t>
      </w:r>
    </w:p>
    <w:p w14:paraId="6B6B1BE0" w14:textId="447BA5CC" w:rsidR="00B42818" w:rsidRPr="00752E81" w:rsidRDefault="00B42818" w:rsidP="00752E81">
      <w:pPr>
        <w:jc w:val="both"/>
        <w:rPr>
          <w:rFonts w:ascii="Times New Roman" w:hAnsi="Times New Roman" w:cs="Times New Roman"/>
        </w:rPr>
      </w:pPr>
      <w:r w:rsidRPr="00752E81">
        <w:rPr>
          <w:rFonts w:ascii="Times New Roman" w:hAnsi="Times New Roman" w:cs="Times New Roman"/>
        </w:rPr>
        <w:t xml:space="preserve">Tentatively, the project will be judged on its success if: </w:t>
      </w:r>
    </w:p>
    <w:p w14:paraId="64F274E7" w14:textId="7EF8279F" w:rsidR="00B42818" w:rsidRPr="00752E81" w:rsidRDefault="00B42818" w:rsidP="00752E81">
      <w:pPr>
        <w:pStyle w:val="ListParagraph"/>
        <w:numPr>
          <w:ilvl w:val="0"/>
          <w:numId w:val="3"/>
        </w:numPr>
        <w:jc w:val="both"/>
        <w:rPr>
          <w:rFonts w:ascii="Times New Roman" w:hAnsi="Times New Roman" w:cs="Times New Roman"/>
        </w:rPr>
      </w:pPr>
      <w:commentRangeStart w:id="2"/>
      <w:r w:rsidRPr="00752E81">
        <w:rPr>
          <w:rFonts w:ascii="Times New Roman" w:hAnsi="Times New Roman" w:cs="Times New Roman"/>
        </w:rPr>
        <w:t xml:space="preserve">Accurately identify customers’ responses to direct mail marketing with an error margin of less than 10% </w:t>
      </w:r>
      <w:commentRangeEnd w:id="2"/>
      <w:r w:rsidR="00143A7F">
        <w:rPr>
          <w:rStyle w:val="CommentReference"/>
        </w:rPr>
        <w:commentReference w:id="2"/>
      </w:r>
    </w:p>
    <w:p w14:paraId="1766D67B" w14:textId="16B199D7" w:rsidR="00D02533" w:rsidRPr="00E95635" w:rsidRDefault="00B42818" w:rsidP="00752E81">
      <w:pPr>
        <w:pStyle w:val="ListParagraph"/>
        <w:numPr>
          <w:ilvl w:val="0"/>
          <w:numId w:val="3"/>
        </w:numPr>
        <w:jc w:val="both"/>
        <w:rPr>
          <w:rFonts w:ascii="Times New Roman" w:hAnsi="Times New Roman" w:cs="Times New Roman"/>
        </w:rPr>
      </w:pPr>
      <w:r w:rsidRPr="00752E81">
        <w:rPr>
          <w:rFonts w:ascii="Times New Roman" w:hAnsi="Times New Roman" w:cs="Times New Roman"/>
        </w:rPr>
        <w:t xml:space="preserve">Minimise costs associated with Nonresponse customers </w:t>
      </w:r>
    </w:p>
    <w:p w14:paraId="58C2D7C0" w14:textId="45DBBC9D" w:rsidR="00B42818" w:rsidRPr="00752E81" w:rsidRDefault="00B42818" w:rsidP="00624DC9">
      <w:pPr>
        <w:pStyle w:val="Heading2"/>
      </w:pPr>
      <w:r w:rsidRPr="00752E81">
        <w:lastRenderedPageBreak/>
        <w:t xml:space="preserve">Assessing the situation </w:t>
      </w:r>
    </w:p>
    <w:p w14:paraId="624F3BC4" w14:textId="48B251B7" w:rsidR="00D02533" w:rsidRPr="00CE2801" w:rsidRDefault="00213339" w:rsidP="00752E81">
      <w:pPr>
        <w:jc w:val="both"/>
        <w:rPr>
          <w:rFonts w:ascii="Times New Roman" w:hAnsi="Times New Roman" w:cs="Times New Roman"/>
          <w:u w:val="single"/>
        </w:rPr>
      </w:pPr>
      <w:r w:rsidRPr="00CE2801">
        <w:rPr>
          <w:rFonts w:ascii="Times New Roman" w:hAnsi="Times New Roman" w:cs="Times New Roman"/>
          <w:u w:val="single"/>
        </w:rPr>
        <w:t xml:space="preserve">Inventory of resources </w:t>
      </w:r>
    </w:p>
    <w:p w14:paraId="309BC86E" w14:textId="0E43576E" w:rsidR="00B60A94" w:rsidRPr="00752E81" w:rsidRDefault="002A61B1" w:rsidP="00752E81">
      <w:pPr>
        <w:jc w:val="both"/>
        <w:rPr>
          <w:rFonts w:ascii="Times New Roman" w:hAnsi="Times New Roman" w:cs="Times New Roman"/>
        </w:rPr>
      </w:pPr>
      <w:r w:rsidRPr="00752E81">
        <w:rPr>
          <w:rFonts w:ascii="Times New Roman" w:hAnsi="Times New Roman" w:cs="Times New Roman"/>
        </w:rPr>
        <w:t xml:space="preserve">Despite the presence of </w:t>
      </w:r>
      <w:r w:rsidR="00262E15" w:rsidRPr="00752E81">
        <w:rPr>
          <w:rFonts w:ascii="Times New Roman" w:hAnsi="Times New Roman" w:cs="Times New Roman"/>
        </w:rPr>
        <w:t xml:space="preserve">an </w:t>
      </w:r>
      <w:r w:rsidRPr="00752E81">
        <w:rPr>
          <w:rFonts w:ascii="Times New Roman" w:hAnsi="Times New Roman" w:cs="Times New Roman"/>
        </w:rPr>
        <w:t xml:space="preserve">existing </w:t>
      </w:r>
      <w:r w:rsidR="00262E15" w:rsidRPr="00752E81">
        <w:rPr>
          <w:rFonts w:ascii="Times New Roman" w:hAnsi="Times New Roman" w:cs="Times New Roman"/>
        </w:rPr>
        <w:t xml:space="preserve">in-house Database Management System that takes the form of operational databases, there </w:t>
      </w:r>
      <w:r w:rsidR="00BF7695" w:rsidRPr="00752E81">
        <w:rPr>
          <w:rFonts w:ascii="Times New Roman" w:hAnsi="Times New Roman" w:cs="Times New Roman"/>
        </w:rPr>
        <w:t>are no da</w:t>
      </w:r>
      <w:r w:rsidR="00B60A94" w:rsidRPr="00752E81">
        <w:rPr>
          <w:rFonts w:ascii="Times New Roman" w:hAnsi="Times New Roman" w:cs="Times New Roman"/>
        </w:rPr>
        <w:t xml:space="preserve">tabase applications or hardware accessible to support the interaction between the data collected and Cotton On’s marketing department. Moreover, a data warehouse has yet to be built to facilitate efficient and quality analysis, therefore it still requires data extraction and cleansing. </w:t>
      </w:r>
    </w:p>
    <w:p w14:paraId="51F96DFD" w14:textId="77777777" w:rsidR="00B60A94" w:rsidRDefault="00B60A94" w:rsidP="00752E81">
      <w:pPr>
        <w:jc w:val="both"/>
        <w:rPr>
          <w:rFonts w:ascii="Times New Roman" w:hAnsi="Times New Roman" w:cs="Times New Roman"/>
        </w:rPr>
      </w:pPr>
    </w:p>
    <w:p w14:paraId="7F1AD893" w14:textId="43F36BC0" w:rsidR="00CE2801" w:rsidRPr="00CE2801" w:rsidRDefault="00CE2801" w:rsidP="00752E81">
      <w:pPr>
        <w:jc w:val="both"/>
        <w:rPr>
          <w:rFonts w:ascii="Times New Roman" w:hAnsi="Times New Roman" w:cs="Times New Roman"/>
          <w:b/>
        </w:rPr>
      </w:pPr>
      <w:r w:rsidRPr="00CE2801">
        <w:rPr>
          <w:rFonts w:ascii="Times New Roman" w:hAnsi="Times New Roman" w:cs="Times New Roman"/>
          <w:b/>
        </w:rPr>
        <w:t>Personnel</w:t>
      </w:r>
    </w:p>
    <w:p w14:paraId="7CD175AD" w14:textId="2DBB538F" w:rsidR="002F79EB" w:rsidRDefault="00B60A94" w:rsidP="00752E81">
      <w:pPr>
        <w:jc w:val="both"/>
        <w:rPr>
          <w:rFonts w:ascii="Times New Roman" w:hAnsi="Times New Roman" w:cs="Times New Roman"/>
        </w:rPr>
      </w:pPr>
      <w:r w:rsidRPr="00752E81">
        <w:rPr>
          <w:rFonts w:ascii="Times New Roman" w:hAnsi="Times New Roman" w:cs="Times New Roman"/>
        </w:rPr>
        <w:t xml:space="preserve">Evidently, there is internal expertise in gathering and simple processing of this data for simple marketing purposes. However, more sophisticated analysis of these relationships for various marketing and sales aspects is lacking. </w:t>
      </w:r>
      <w:r w:rsidR="002F79EB">
        <w:rPr>
          <w:rFonts w:ascii="Times New Roman" w:hAnsi="Times New Roman" w:cs="Times New Roman"/>
        </w:rPr>
        <w:t>Employing a data analyst that is also proficient in database management would be cost effective.</w:t>
      </w:r>
    </w:p>
    <w:p w14:paraId="0A004F4B" w14:textId="25CC2BD1" w:rsidR="00CE2801" w:rsidRPr="00CE2801" w:rsidRDefault="00CE2801" w:rsidP="00752E81">
      <w:pPr>
        <w:jc w:val="both"/>
        <w:rPr>
          <w:rFonts w:ascii="Times New Roman" w:hAnsi="Times New Roman" w:cs="Times New Roman"/>
          <w:b/>
        </w:rPr>
      </w:pPr>
      <w:r w:rsidRPr="00CE2801">
        <w:rPr>
          <w:rFonts w:ascii="Times New Roman" w:hAnsi="Times New Roman" w:cs="Times New Roman"/>
          <w:b/>
        </w:rPr>
        <w:t>Data</w:t>
      </w:r>
    </w:p>
    <w:p w14:paraId="5FAE3B0D" w14:textId="1CCFF4EE" w:rsidR="00B60A94" w:rsidRPr="00752E81" w:rsidRDefault="002F79EB" w:rsidP="00752E81">
      <w:pPr>
        <w:jc w:val="both"/>
        <w:rPr>
          <w:rFonts w:ascii="Times New Roman" w:hAnsi="Times New Roman" w:cs="Times New Roman"/>
        </w:rPr>
      </w:pPr>
      <w:r>
        <w:rPr>
          <w:rFonts w:ascii="Times New Roman" w:hAnsi="Times New Roman" w:cs="Times New Roman"/>
        </w:rPr>
        <w:t xml:space="preserve">Availability of large data will facilitate better insights into consumer behaviours, allowing for improvements to marketing strategies to promote sales. Because the project is in its introductory stages, it will be beneficial to limit this study to consumer responses for direct mail marketing. </w:t>
      </w:r>
      <w:r w:rsidR="00B60A94" w:rsidRPr="00752E81">
        <w:rPr>
          <w:rFonts w:ascii="Times New Roman" w:hAnsi="Times New Roman" w:cs="Times New Roman"/>
        </w:rPr>
        <w:t xml:space="preserve">The project can be expanded </w:t>
      </w:r>
      <w:r w:rsidR="0005304A">
        <w:rPr>
          <w:rFonts w:ascii="Times New Roman" w:hAnsi="Times New Roman" w:cs="Times New Roman"/>
        </w:rPr>
        <w:t>later.</w:t>
      </w:r>
    </w:p>
    <w:p w14:paraId="24B9ABAC" w14:textId="2B0D4D49" w:rsidR="00CE2801" w:rsidRPr="00CE2801" w:rsidRDefault="00B60A94" w:rsidP="00752E81">
      <w:pPr>
        <w:jc w:val="both"/>
        <w:rPr>
          <w:rFonts w:ascii="Times New Roman" w:hAnsi="Times New Roman" w:cs="Times New Roman"/>
          <w:b/>
        </w:rPr>
      </w:pPr>
      <w:r w:rsidRPr="00CE2801">
        <w:rPr>
          <w:rFonts w:ascii="Times New Roman" w:hAnsi="Times New Roman" w:cs="Times New Roman"/>
          <w:b/>
        </w:rPr>
        <w:t>Ris</w:t>
      </w:r>
      <w:r w:rsidR="00CE2801" w:rsidRPr="00CE2801">
        <w:rPr>
          <w:rFonts w:ascii="Times New Roman" w:hAnsi="Times New Roman" w:cs="Times New Roman"/>
          <w:b/>
        </w:rPr>
        <w:t>k</w:t>
      </w:r>
    </w:p>
    <w:p w14:paraId="405B3143" w14:textId="21C14366" w:rsidR="003D20A1" w:rsidRPr="00752E81" w:rsidRDefault="003D20A1" w:rsidP="00752E81">
      <w:pPr>
        <w:jc w:val="both"/>
        <w:rPr>
          <w:rFonts w:ascii="Times New Roman" w:hAnsi="Times New Roman" w:cs="Times New Roman"/>
        </w:rPr>
      </w:pPr>
      <w:r w:rsidRPr="00752E81">
        <w:rPr>
          <w:rFonts w:ascii="Times New Roman" w:hAnsi="Times New Roman" w:cs="Times New Roman"/>
        </w:rPr>
        <w:t xml:space="preserve">The monetary outlays for the consultants and marketing expenses are the greatest concerns for this project since the ultimate goal is to increase profitability. Therefore, it is imperative to stay within budget. Aside from this, there is nothing noteworthy. </w:t>
      </w:r>
    </w:p>
    <w:p w14:paraId="3A1C5257" w14:textId="44C59A47" w:rsidR="00B60A94" w:rsidRPr="00752E81" w:rsidRDefault="00B60A94" w:rsidP="00752E81">
      <w:pPr>
        <w:jc w:val="both"/>
        <w:rPr>
          <w:rFonts w:ascii="Times New Roman" w:hAnsi="Times New Roman" w:cs="Times New Roman"/>
        </w:rPr>
      </w:pPr>
    </w:p>
    <w:p w14:paraId="48DE6810" w14:textId="16A3DB88" w:rsidR="00263F22" w:rsidRPr="00CE2801" w:rsidRDefault="00263F22" w:rsidP="00752E81">
      <w:pPr>
        <w:jc w:val="both"/>
        <w:rPr>
          <w:rFonts w:ascii="Times New Roman" w:hAnsi="Times New Roman" w:cs="Times New Roman"/>
          <w:u w:val="single"/>
        </w:rPr>
      </w:pPr>
      <w:r w:rsidRPr="00CE2801">
        <w:rPr>
          <w:rFonts w:ascii="Times New Roman" w:hAnsi="Times New Roman" w:cs="Times New Roman"/>
          <w:u w:val="single"/>
        </w:rPr>
        <w:t xml:space="preserve">Requirements, assumptions and constraints </w:t>
      </w:r>
    </w:p>
    <w:p w14:paraId="385AA996" w14:textId="765891B8" w:rsidR="00CE2801" w:rsidRPr="002F79EB" w:rsidRDefault="00263F22" w:rsidP="00752E81">
      <w:pPr>
        <w:jc w:val="both"/>
        <w:rPr>
          <w:rFonts w:ascii="Times New Roman" w:hAnsi="Times New Roman" w:cs="Times New Roman"/>
          <w:b/>
        </w:rPr>
      </w:pPr>
      <w:r w:rsidRPr="002F79EB">
        <w:rPr>
          <w:rFonts w:ascii="Times New Roman" w:hAnsi="Times New Roman" w:cs="Times New Roman"/>
          <w:b/>
        </w:rPr>
        <w:t>Requirements</w:t>
      </w:r>
    </w:p>
    <w:p w14:paraId="78E419E5" w14:textId="78F05FC8" w:rsidR="003E2CC0" w:rsidRPr="00752E81" w:rsidRDefault="003E2CC0" w:rsidP="00752E81">
      <w:pPr>
        <w:jc w:val="both"/>
        <w:rPr>
          <w:rFonts w:ascii="Times New Roman" w:hAnsi="Times New Roman" w:cs="Times New Roman"/>
        </w:rPr>
      </w:pPr>
      <w:r w:rsidRPr="00752E81">
        <w:rPr>
          <w:rFonts w:ascii="Times New Roman" w:hAnsi="Times New Roman" w:cs="Times New Roman"/>
        </w:rPr>
        <w:t xml:space="preserve">There are no legal and security requirements </w:t>
      </w:r>
      <w:r w:rsidR="00986584">
        <w:rPr>
          <w:rFonts w:ascii="Times New Roman" w:hAnsi="Times New Roman" w:cs="Times New Roman"/>
        </w:rPr>
        <w:t>in regard to</w:t>
      </w:r>
      <w:r w:rsidRPr="00752E81">
        <w:rPr>
          <w:rFonts w:ascii="Times New Roman" w:hAnsi="Times New Roman" w:cs="Times New Roman"/>
        </w:rPr>
        <w:t xml:space="preserve"> this project’s results since information </w:t>
      </w:r>
      <w:r w:rsidR="00986584">
        <w:rPr>
          <w:rFonts w:ascii="Times New Roman" w:hAnsi="Times New Roman" w:cs="Times New Roman"/>
        </w:rPr>
        <w:t xml:space="preserve">is </w:t>
      </w:r>
      <w:r w:rsidRPr="00752E81">
        <w:rPr>
          <w:rFonts w:ascii="Times New Roman" w:hAnsi="Times New Roman" w:cs="Times New Roman"/>
        </w:rPr>
        <w:t>collected anonymous</w:t>
      </w:r>
      <w:r w:rsidR="00986584">
        <w:rPr>
          <w:rFonts w:ascii="Times New Roman" w:hAnsi="Times New Roman" w:cs="Times New Roman"/>
        </w:rPr>
        <w:t>ly</w:t>
      </w:r>
      <w:r w:rsidRPr="00752E81">
        <w:rPr>
          <w:rFonts w:ascii="Times New Roman" w:hAnsi="Times New Roman" w:cs="Times New Roman"/>
        </w:rPr>
        <w:t xml:space="preserve"> and </w:t>
      </w:r>
      <w:r w:rsidR="00986584">
        <w:rPr>
          <w:rFonts w:ascii="Times New Roman" w:hAnsi="Times New Roman" w:cs="Times New Roman"/>
        </w:rPr>
        <w:t xml:space="preserve">from </w:t>
      </w:r>
      <w:r w:rsidRPr="00752E81">
        <w:rPr>
          <w:rFonts w:ascii="Times New Roman" w:hAnsi="Times New Roman" w:cs="Times New Roman"/>
        </w:rPr>
        <w:t xml:space="preserve">basic marketing evaluation metrics that do not reveal </w:t>
      </w:r>
      <w:r w:rsidR="00986584">
        <w:rPr>
          <w:rFonts w:ascii="Times New Roman" w:hAnsi="Times New Roman" w:cs="Times New Roman"/>
        </w:rPr>
        <w:t xml:space="preserve">consumers’ identities. </w:t>
      </w:r>
      <w:r w:rsidR="0073720E" w:rsidRPr="00752E81">
        <w:rPr>
          <w:rFonts w:ascii="Times New Roman" w:hAnsi="Times New Roman" w:cs="Times New Roman"/>
        </w:rPr>
        <w:t xml:space="preserve">As this is a new project, all stakeholders involved are willing and have approved of the project scheduling requirements. Results </w:t>
      </w:r>
      <w:r w:rsidR="00580CBC" w:rsidRPr="00752E81">
        <w:rPr>
          <w:rFonts w:ascii="Times New Roman" w:hAnsi="Times New Roman" w:cs="Times New Roman"/>
        </w:rPr>
        <w:t xml:space="preserve">shall be implemented into Cotton On’s established databases and the created software </w:t>
      </w:r>
      <w:r w:rsidR="00B50F74" w:rsidRPr="00752E81">
        <w:rPr>
          <w:rFonts w:ascii="Times New Roman" w:hAnsi="Times New Roman" w:cs="Times New Roman"/>
        </w:rPr>
        <w:t xml:space="preserve">to improve the classification of customers for </w:t>
      </w:r>
      <w:r w:rsidR="003769A5" w:rsidRPr="00752E81">
        <w:rPr>
          <w:rFonts w:ascii="Times New Roman" w:hAnsi="Times New Roman" w:cs="Times New Roman"/>
        </w:rPr>
        <w:t>enhanced</w:t>
      </w:r>
      <w:r w:rsidR="00F3163D" w:rsidRPr="00752E81">
        <w:rPr>
          <w:rFonts w:ascii="Times New Roman" w:hAnsi="Times New Roman" w:cs="Times New Roman"/>
        </w:rPr>
        <w:t xml:space="preserve"> marketing strategies</w:t>
      </w:r>
      <w:r w:rsidR="003769A5" w:rsidRPr="00752E81">
        <w:rPr>
          <w:rFonts w:ascii="Times New Roman" w:hAnsi="Times New Roman" w:cs="Times New Roman"/>
        </w:rPr>
        <w:t xml:space="preserve">. </w:t>
      </w:r>
    </w:p>
    <w:p w14:paraId="057232AE" w14:textId="77777777" w:rsidR="003769A5" w:rsidRPr="00752E81" w:rsidRDefault="003769A5" w:rsidP="00752E81">
      <w:pPr>
        <w:jc w:val="both"/>
        <w:rPr>
          <w:rFonts w:ascii="Times New Roman" w:hAnsi="Times New Roman" w:cs="Times New Roman"/>
        </w:rPr>
      </w:pPr>
    </w:p>
    <w:p w14:paraId="1D98FD16" w14:textId="786669DF" w:rsidR="003769A5" w:rsidRPr="002F79EB" w:rsidRDefault="003769A5" w:rsidP="00752E81">
      <w:pPr>
        <w:jc w:val="both"/>
        <w:rPr>
          <w:rFonts w:ascii="Times New Roman" w:hAnsi="Times New Roman" w:cs="Times New Roman"/>
          <w:b/>
        </w:rPr>
      </w:pPr>
      <w:r w:rsidRPr="002F79EB">
        <w:rPr>
          <w:rFonts w:ascii="Times New Roman" w:hAnsi="Times New Roman" w:cs="Times New Roman"/>
          <w:b/>
        </w:rPr>
        <w:t>Assump</w:t>
      </w:r>
      <w:r w:rsidR="00CE2801" w:rsidRPr="002F79EB">
        <w:rPr>
          <w:rFonts w:ascii="Times New Roman" w:hAnsi="Times New Roman" w:cs="Times New Roman"/>
          <w:b/>
        </w:rPr>
        <w:t>tions</w:t>
      </w:r>
    </w:p>
    <w:p w14:paraId="523F70AE" w14:textId="597CDC2B" w:rsidR="0040018D" w:rsidRPr="00752E81" w:rsidRDefault="006024CE" w:rsidP="00752E81">
      <w:pPr>
        <w:jc w:val="both"/>
        <w:rPr>
          <w:rFonts w:ascii="Times New Roman" w:hAnsi="Times New Roman" w:cs="Times New Roman"/>
        </w:rPr>
      </w:pPr>
      <w:r w:rsidRPr="00350C4B">
        <w:rPr>
          <w:rFonts w:ascii="Times New Roman" w:hAnsi="Times New Roman" w:cs="Times New Roman"/>
          <w:i/>
        </w:rPr>
        <w:t>Economic:</w:t>
      </w:r>
      <w:r w:rsidRPr="00752E81">
        <w:rPr>
          <w:rFonts w:ascii="Times New Roman" w:hAnsi="Times New Roman" w:cs="Times New Roman"/>
        </w:rPr>
        <w:t xml:space="preserve"> The most prominent factor would be that </w:t>
      </w:r>
      <w:r w:rsidR="00C66AD9" w:rsidRPr="00752E81">
        <w:rPr>
          <w:rFonts w:ascii="Times New Roman" w:hAnsi="Times New Roman" w:cs="Times New Roman"/>
        </w:rPr>
        <w:t xml:space="preserve">Cotton On operates in a highly saturated retail market, denoting that it is subject to </w:t>
      </w:r>
      <w:r w:rsidR="00590EF4" w:rsidRPr="00752E81">
        <w:rPr>
          <w:rFonts w:ascii="Times New Roman" w:hAnsi="Times New Roman" w:cs="Times New Roman"/>
        </w:rPr>
        <w:t xml:space="preserve">competitors’ ability to attract and retain customers. </w:t>
      </w:r>
    </w:p>
    <w:p w14:paraId="3B60D08E" w14:textId="77777777" w:rsidR="0040018D" w:rsidRPr="00752E81" w:rsidRDefault="0040018D" w:rsidP="00752E81">
      <w:pPr>
        <w:jc w:val="both"/>
        <w:rPr>
          <w:rFonts w:ascii="Times New Roman" w:hAnsi="Times New Roman" w:cs="Times New Roman"/>
        </w:rPr>
      </w:pPr>
    </w:p>
    <w:p w14:paraId="706DEEC6" w14:textId="706B9D68" w:rsidR="00813D31" w:rsidRPr="00752E81" w:rsidRDefault="0040018D" w:rsidP="00752E81">
      <w:pPr>
        <w:jc w:val="both"/>
        <w:rPr>
          <w:rFonts w:ascii="Times New Roman" w:hAnsi="Times New Roman" w:cs="Times New Roman"/>
        </w:rPr>
      </w:pPr>
      <w:r w:rsidRPr="00350C4B">
        <w:rPr>
          <w:rFonts w:ascii="Times New Roman" w:hAnsi="Times New Roman" w:cs="Times New Roman"/>
          <w:i/>
        </w:rPr>
        <w:t>Data quality assumption:</w:t>
      </w:r>
      <w:r w:rsidRPr="00752E81">
        <w:rPr>
          <w:rFonts w:ascii="Times New Roman" w:hAnsi="Times New Roman" w:cs="Times New Roman"/>
        </w:rPr>
        <w:t xml:space="preserve"> This becomes a threat because this will compromise the quality of the data collected. There is the possibility of </w:t>
      </w:r>
      <w:r w:rsidR="00764D6C" w:rsidRPr="00752E81">
        <w:rPr>
          <w:rFonts w:ascii="Times New Roman" w:hAnsi="Times New Roman" w:cs="Times New Roman"/>
        </w:rPr>
        <w:t xml:space="preserve">systematic error occurring in the data collection stage. </w:t>
      </w:r>
      <w:r w:rsidR="00545654" w:rsidRPr="00752E81">
        <w:rPr>
          <w:rFonts w:ascii="Times New Roman" w:hAnsi="Times New Roman" w:cs="Times New Roman"/>
        </w:rPr>
        <w:t>One of them being s</w:t>
      </w:r>
      <w:r w:rsidRPr="00752E81">
        <w:rPr>
          <w:rFonts w:ascii="Times New Roman" w:hAnsi="Times New Roman" w:cs="Times New Roman"/>
        </w:rPr>
        <w:t xml:space="preserve">ample-selection error because </w:t>
      </w:r>
      <w:r w:rsidR="0005304A">
        <w:rPr>
          <w:rFonts w:ascii="Times New Roman" w:hAnsi="Times New Roman" w:cs="Times New Roman"/>
        </w:rPr>
        <w:t xml:space="preserve">Cotton On </w:t>
      </w:r>
      <w:r w:rsidRPr="00752E81">
        <w:rPr>
          <w:rFonts w:ascii="Times New Roman" w:hAnsi="Times New Roman" w:cs="Times New Roman"/>
        </w:rPr>
        <w:t xml:space="preserve">does not operate in a monopoly whereby its customers </w:t>
      </w:r>
      <w:r w:rsidR="0005304A">
        <w:rPr>
          <w:rFonts w:ascii="Times New Roman" w:hAnsi="Times New Roman" w:cs="Times New Roman"/>
        </w:rPr>
        <w:t xml:space="preserve">represent </w:t>
      </w:r>
      <w:r w:rsidRPr="00752E81">
        <w:rPr>
          <w:rFonts w:ascii="Times New Roman" w:hAnsi="Times New Roman" w:cs="Times New Roman"/>
        </w:rPr>
        <w:t xml:space="preserve">the whole population. But rather it only captures a segment </w:t>
      </w:r>
      <w:r w:rsidR="004353C7" w:rsidRPr="00752E81">
        <w:rPr>
          <w:rFonts w:ascii="Times New Roman" w:hAnsi="Times New Roman" w:cs="Times New Roman"/>
        </w:rPr>
        <w:t xml:space="preserve">of the market </w:t>
      </w:r>
      <w:r w:rsidR="00545654" w:rsidRPr="00752E81">
        <w:rPr>
          <w:rFonts w:ascii="Times New Roman" w:hAnsi="Times New Roman" w:cs="Times New Roman"/>
        </w:rPr>
        <w:t xml:space="preserve">and thus this ‘sample’ might not accurately detail how </w:t>
      </w:r>
      <w:r w:rsidR="00350C4B">
        <w:rPr>
          <w:rFonts w:ascii="Times New Roman" w:hAnsi="Times New Roman" w:cs="Times New Roman"/>
        </w:rPr>
        <w:t>consumers respond</w:t>
      </w:r>
      <w:r w:rsidR="00545654" w:rsidRPr="00752E81">
        <w:rPr>
          <w:rFonts w:ascii="Times New Roman" w:hAnsi="Times New Roman" w:cs="Times New Roman"/>
        </w:rPr>
        <w:t xml:space="preserve">. This is followed by data processing error to which incorrect data entries will manipulate </w:t>
      </w:r>
      <w:r w:rsidR="00764D6C" w:rsidRPr="00752E81">
        <w:rPr>
          <w:rFonts w:ascii="Times New Roman" w:hAnsi="Times New Roman" w:cs="Times New Roman"/>
        </w:rPr>
        <w:t xml:space="preserve">the overall insights. </w:t>
      </w:r>
      <w:r w:rsidR="00D97819" w:rsidRPr="00752E81">
        <w:rPr>
          <w:rFonts w:ascii="Times New Roman" w:hAnsi="Times New Roman" w:cs="Times New Roman"/>
        </w:rPr>
        <w:t xml:space="preserve">However, </w:t>
      </w:r>
      <w:r w:rsidR="00813D31" w:rsidRPr="00752E81">
        <w:rPr>
          <w:rFonts w:ascii="Times New Roman" w:hAnsi="Times New Roman" w:cs="Times New Roman"/>
        </w:rPr>
        <w:t xml:space="preserve">it is assumed that these threats have not occurred and data collection has been conducted in a consistent manner that ensures these errors have not occurred. </w:t>
      </w:r>
      <w:r w:rsidR="00350C4B">
        <w:rPr>
          <w:rFonts w:ascii="Times New Roman" w:hAnsi="Times New Roman" w:cs="Times New Roman"/>
        </w:rPr>
        <w:t>Additionally, data utilised is an accurate representation of the population.</w:t>
      </w:r>
    </w:p>
    <w:p w14:paraId="412FD062" w14:textId="77777777" w:rsidR="00813D31" w:rsidRPr="00752E81" w:rsidRDefault="00813D31" w:rsidP="00752E81">
      <w:pPr>
        <w:jc w:val="both"/>
        <w:rPr>
          <w:rFonts w:ascii="Times New Roman" w:hAnsi="Times New Roman" w:cs="Times New Roman"/>
        </w:rPr>
      </w:pPr>
    </w:p>
    <w:p w14:paraId="625A28CD" w14:textId="6B8288E1" w:rsidR="00813D31" w:rsidRPr="00752E81" w:rsidRDefault="00813D31" w:rsidP="00752E81">
      <w:pPr>
        <w:jc w:val="both"/>
        <w:rPr>
          <w:rFonts w:ascii="Times New Roman" w:hAnsi="Times New Roman" w:cs="Times New Roman"/>
        </w:rPr>
      </w:pPr>
      <w:r w:rsidRPr="00752E81">
        <w:rPr>
          <w:rFonts w:ascii="Times New Roman" w:hAnsi="Times New Roman" w:cs="Times New Roman"/>
        </w:rPr>
        <w:t xml:space="preserve">Upon completion, final results must be presented to the key stakeholders in a business report. It needs to include model evaluation based on at least two substantively different models for classifying Cotton On’s customers. Along with including the project range (confidence interval) for the expected gross profit per customer contacted based on each model. The user would also require interpretation of the findings and final remarks on how to proceed with these insights. </w:t>
      </w:r>
    </w:p>
    <w:p w14:paraId="4B4808AB" w14:textId="77777777" w:rsidR="00813D31" w:rsidRPr="00752E81" w:rsidRDefault="00813D31" w:rsidP="00752E81">
      <w:pPr>
        <w:jc w:val="both"/>
        <w:rPr>
          <w:rFonts w:ascii="Times New Roman" w:hAnsi="Times New Roman" w:cs="Times New Roman"/>
        </w:rPr>
      </w:pPr>
    </w:p>
    <w:p w14:paraId="25815500" w14:textId="5654A73F" w:rsidR="00813D31" w:rsidRPr="002F79EB" w:rsidRDefault="00CE2801" w:rsidP="00752E81">
      <w:pPr>
        <w:jc w:val="both"/>
        <w:rPr>
          <w:rFonts w:ascii="Times New Roman" w:hAnsi="Times New Roman" w:cs="Times New Roman"/>
          <w:b/>
        </w:rPr>
      </w:pPr>
      <w:r w:rsidRPr="002F79EB">
        <w:rPr>
          <w:rFonts w:ascii="Times New Roman" w:hAnsi="Times New Roman" w:cs="Times New Roman"/>
          <w:b/>
        </w:rPr>
        <w:t>Constraints</w:t>
      </w:r>
    </w:p>
    <w:p w14:paraId="316C2254" w14:textId="2F1E8E4F" w:rsidR="00813D31" w:rsidRDefault="00813D31" w:rsidP="00752E81">
      <w:pPr>
        <w:jc w:val="both"/>
        <w:rPr>
          <w:rFonts w:ascii="Times New Roman" w:hAnsi="Times New Roman" w:cs="Times New Roman"/>
        </w:rPr>
      </w:pPr>
      <w:r w:rsidRPr="00752E81">
        <w:rPr>
          <w:rFonts w:ascii="Times New Roman" w:hAnsi="Times New Roman" w:cs="Times New Roman"/>
        </w:rPr>
        <w:t xml:space="preserve">As discussed previously, there are no legal constraints of accessibility issues on the usage of this data since it is generic information that do not reveal </w:t>
      </w:r>
      <w:r w:rsidR="00350C4B">
        <w:rPr>
          <w:rFonts w:ascii="Times New Roman" w:hAnsi="Times New Roman" w:cs="Times New Roman"/>
        </w:rPr>
        <w:t>consumers’ identities. A</w:t>
      </w:r>
      <w:r w:rsidRPr="00752E81">
        <w:rPr>
          <w:rFonts w:ascii="Times New Roman" w:hAnsi="Times New Roman" w:cs="Times New Roman"/>
        </w:rPr>
        <w:t xml:space="preserve">ll funding </w:t>
      </w:r>
      <w:r w:rsidR="00350C4B">
        <w:rPr>
          <w:rFonts w:ascii="Times New Roman" w:hAnsi="Times New Roman" w:cs="Times New Roman"/>
        </w:rPr>
        <w:t>will be</w:t>
      </w:r>
      <w:r w:rsidRPr="00752E81">
        <w:rPr>
          <w:rFonts w:ascii="Times New Roman" w:hAnsi="Times New Roman" w:cs="Times New Roman"/>
        </w:rPr>
        <w:t xml:space="preserve"> covered by </w:t>
      </w:r>
      <w:r w:rsidR="00350C4B">
        <w:rPr>
          <w:rFonts w:ascii="Times New Roman" w:hAnsi="Times New Roman" w:cs="Times New Roman"/>
        </w:rPr>
        <w:t>Cotton On</w:t>
      </w:r>
      <w:r w:rsidRPr="00752E81">
        <w:rPr>
          <w:rFonts w:ascii="Times New Roman" w:hAnsi="Times New Roman" w:cs="Times New Roman"/>
        </w:rPr>
        <w:t xml:space="preserve">. </w:t>
      </w:r>
    </w:p>
    <w:p w14:paraId="1B5867CE" w14:textId="77777777" w:rsidR="00BE33D4" w:rsidRPr="00752E81" w:rsidRDefault="00BE33D4" w:rsidP="00752E81">
      <w:pPr>
        <w:jc w:val="both"/>
        <w:rPr>
          <w:rFonts w:ascii="Times New Roman" w:hAnsi="Times New Roman" w:cs="Times New Roman"/>
        </w:rPr>
      </w:pPr>
    </w:p>
    <w:p w14:paraId="23B1CA83" w14:textId="0C891D2D" w:rsidR="00813D31" w:rsidRPr="00CE2801" w:rsidRDefault="00813D31" w:rsidP="00752E81">
      <w:pPr>
        <w:jc w:val="both"/>
        <w:rPr>
          <w:rFonts w:ascii="Times New Roman" w:hAnsi="Times New Roman" w:cs="Times New Roman"/>
          <w:u w:val="single"/>
        </w:rPr>
      </w:pPr>
      <w:r w:rsidRPr="00CE2801">
        <w:rPr>
          <w:rFonts w:ascii="Times New Roman" w:hAnsi="Times New Roman" w:cs="Times New Roman"/>
          <w:u w:val="single"/>
        </w:rPr>
        <w:t xml:space="preserve">Risks and contingencies </w:t>
      </w:r>
    </w:p>
    <w:p w14:paraId="42463D3F" w14:textId="77777777" w:rsidR="00350C4B" w:rsidRDefault="005B6AD2" w:rsidP="00752E81">
      <w:pPr>
        <w:jc w:val="both"/>
        <w:rPr>
          <w:rFonts w:ascii="Times New Roman" w:hAnsi="Times New Roman" w:cs="Times New Roman"/>
        </w:rPr>
      </w:pPr>
      <w:r w:rsidRPr="00752E81">
        <w:rPr>
          <w:rFonts w:ascii="Times New Roman" w:hAnsi="Times New Roman" w:cs="Times New Roman"/>
        </w:rPr>
        <w:t>This outlines the possible risks that may present itself over the course of the project and contingency plans:</w:t>
      </w:r>
    </w:p>
    <w:p w14:paraId="29D3F1E3" w14:textId="1BA87DD8" w:rsidR="00445E69" w:rsidRPr="00350C4B" w:rsidRDefault="005B6AD2" w:rsidP="00752E81">
      <w:pPr>
        <w:jc w:val="both"/>
        <w:rPr>
          <w:rFonts w:ascii="Times New Roman" w:hAnsi="Times New Roman" w:cs="Times New Roman"/>
          <w:sz w:val="4"/>
          <w:szCs w:val="10"/>
        </w:rPr>
      </w:pPr>
      <w:r w:rsidRPr="00350C4B">
        <w:rPr>
          <w:rFonts w:ascii="Times New Roman" w:hAnsi="Times New Roman" w:cs="Times New Roman"/>
          <w:sz w:val="10"/>
          <w:szCs w:val="10"/>
        </w:rPr>
        <w:t xml:space="preserve"> </w:t>
      </w:r>
    </w:p>
    <w:tbl>
      <w:tblPr>
        <w:tblStyle w:val="TableGrid"/>
        <w:tblW w:w="10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8659"/>
      </w:tblGrid>
      <w:tr w:rsidR="00350C4B" w:rsidRPr="00752E81" w14:paraId="213E20FD" w14:textId="77777777" w:rsidTr="00350C4B">
        <w:trPr>
          <w:trHeight w:val="278"/>
          <w:jc w:val="center"/>
        </w:trPr>
        <w:tc>
          <w:tcPr>
            <w:tcW w:w="1697" w:type="dxa"/>
            <w:tcBorders>
              <w:top w:val="single" w:sz="18" w:space="0" w:color="auto"/>
              <w:bottom w:val="double" w:sz="4" w:space="0" w:color="auto"/>
            </w:tcBorders>
          </w:tcPr>
          <w:p w14:paraId="379D8B74" w14:textId="21713749"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 xml:space="preserve">Risk </w:t>
            </w:r>
          </w:p>
        </w:tc>
        <w:tc>
          <w:tcPr>
            <w:tcW w:w="8659" w:type="dxa"/>
            <w:tcBorders>
              <w:top w:val="single" w:sz="18" w:space="0" w:color="auto"/>
              <w:bottom w:val="double" w:sz="4" w:space="0" w:color="auto"/>
            </w:tcBorders>
          </w:tcPr>
          <w:p w14:paraId="31FBBAE8" w14:textId="0F62B0AE"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Impact &amp; Plan</w:t>
            </w:r>
          </w:p>
        </w:tc>
      </w:tr>
      <w:tr w:rsidR="00350C4B" w:rsidRPr="00752E81" w14:paraId="15521B40" w14:textId="77777777" w:rsidTr="00350C4B">
        <w:trPr>
          <w:trHeight w:val="640"/>
          <w:jc w:val="center"/>
        </w:trPr>
        <w:tc>
          <w:tcPr>
            <w:tcW w:w="1697" w:type="dxa"/>
            <w:tcBorders>
              <w:top w:val="double" w:sz="4" w:space="0" w:color="auto"/>
            </w:tcBorders>
          </w:tcPr>
          <w:p w14:paraId="6784410E" w14:textId="5820CFC9"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 xml:space="preserve">Scheduling </w:t>
            </w:r>
          </w:p>
        </w:tc>
        <w:tc>
          <w:tcPr>
            <w:tcW w:w="8659" w:type="dxa"/>
            <w:tcBorders>
              <w:top w:val="double" w:sz="4" w:space="0" w:color="auto"/>
            </w:tcBorders>
          </w:tcPr>
          <w:p w14:paraId="57C0AA4C" w14:textId="53576AB4" w:rsidR="005B6AD2" w:rsidRPr="00752E81" w:rsidRDefault="000B6E81" w:rsidP="00752E81">
            <w:pPr>
              <w:jc w:val="both"/>
              <w:rPr>
                <w:rFonts w:ascii="Times New Roman" w:hAnsi="Times New Roman" w:cs="Times New Roman"/>
              </w:rPr>
            </w:pPr>
            <w:r w:rsidRPr="00752E81">
              <w:rPr>
                <w:rFonts w:ascii="Times New Roman" w:hAnsi="Times New Roman" w:cs="Times New Roman"/>
              </w:rPr>
              <w:t xml:space="preserve">There are no issues with scheduling as there is no predetermined deadlines and this would be an ongoing project for Cotton On. </w:t>
            </w:r>
          </w:p>
        </w:tc>
      </w:tr>
      <w:tr w:rsidR="00350C4B" w:rsidRPr="00752E81" w14:paraId="07BA4C14" w14:textId="77777777" w:rsidTr="00350C4B">
        <w:trPr>
          <w:trHeight w:val="654"/>
          <w:jc w:val="center"/>
        </w:trPr>
        <w:tc>
          <w:tcPr>
            <w:tcW w:w="1697" w:type="dxa"/>
          </w:tcPr>
          <w:p w14:paraId="09EC2079" w14:textId="7DD04448"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 xml:space="preserve">Financial </w:t>
            </w:r>
          </w:p>
        </w:tc>
        <w:tc>
          <w:tcPr>
            <w:tcW w:w="8659" w:type="dxa"/>
          </w:tcPr>
          <w:p w14:paraId="42A67A9A" w14:textId="7FC1B961" w:rsidR="005B6AD2" w:rsidRPr="00752E81" w:rsidRDefault="000B6E81" w:rsidP="00752E81">
            <w:pPr>
              <w:jc w:val="both"/>
              <w:rPr>
                <w:rFonts w:ascii="Times New Roman" w:hAnsi="Times New Roman" w:cs="Times New Roman"/>
              </w:rPr>
            </w:pPr>
            <w:r w:rsidRPr="00752E81">
              <w:rPr>
                <w:rFonts w:ascii="Times New Roman" w:hAnsi="Times New Roman" w:cs="Times New Roman"/>
              </w:rPr>
              <w:t>Again, no immediate issues present itself as the chain would be funding this project</w:t>
            </w:r>
            <w:r w:rsidR="00800921" w:rsidRPr="00752E81">
              <w:rPr>
                <w:rFonts w:ascii="Times New Roman" w:hAnsi="Times New Roman" w:cs="Times New Roman"/>
              </w:rPr>
              <w:t xml:space="preserve"> (assuming it remains profitable). </w:t>
            </w:r>
          </w:p>
        </w:tc>
      </w:tr>
      <w:tr w:rsidR="00350C4B" w:rsidRPr="00752E81" w14:paraId="1A33E3C8" w14:textId="77777777" w:rsidTr="00350C4B">
        <w:trPr>
          <w:trHeight w:val="905"/>
          <w:jc w:val="center"/>
        </w:trPr>
        <w:tc>
          <w:tcPr>
            <w:tcW w:w="1697" w:type="dxa"/>
          </w:tcPr>
          <w:p w14:paraId="11053E7C" w14:textId="39D87E6F"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 xml:space="preserve">Data </w:t>
            </w:r>
          </w:p>
        </w:tc>
        <w:tc>
          <w:tcPr>
            <w:tcW w:w="8659" w:type="dxa"/>
          </w:tcPr>
          <w:p w14:paraId="3E7C325D" w14:textId="3DA4F892" w:rsidR="005B6AD2" w:rsidRPr="00350C4B" w:rsidRDefault="00800921" w:rsidP="00350C4B">
            <w:pPr>
              <w:jc w:val="both"/>
              <w:rPr>
                <w:rFonts w:ascii="Times New Roman" w:hAnsi="Times New Roman" w:cs="Times New Roman"/>
              </w:rPr>
            </w:pPr>
            <w:r w:rsidRPr="00752E81">
              <w:rPr>
                <w:rFonts w:ascii="Times New Roman" w:hAnsi="Times New Roman" w:cs="Times New Roman"/>
              </w:rPr>
              <w:t>There are existing procedures in place to prevent the likelihood of poor quality data. However, if this was an issue, Cotton On needs to be prepared, in regard to time and the financial costs,</w:t>
            </w:r>
            <w:r w:rsidR="00E31167" w:rsidRPr="00752E81">
              <w:rPr>
                <w:rFonts w:ascii="Times New Roman" w:hAnsi="Times New Roman" w:cs="Times New Roman"/>
              </w:rPr>
              <w:t xml:space="preserve"> to gather more data that is relevant to the project.</w:t>
            </w:r>
          </w:p>
        </w:tc>
      </w:tr>
      <w:tr w:rsidR="00350C4B" w:rsidRPr="00752E81" w14:paraId="698EAC34" w14:textId="77777777" w:rsidTr="00350C4B">
        <w:trPr>
          <w:trHeight w:val="259"/>
          <w:jc w:val="center"/>
        </w:trPr>
        <w:tc>
          <w:tcPr>
            <w:tcW w:w="1697" w:type="dxa"/>
            <w:tcBorders>
              <w:bottom w:val="single" w:sz="18" w:space="0" w:color="000000"/>
            </w:tcBorders>
          </w:tcPr>
          <w:p w14:paraId="53B6394F" w14:textId="2A0F1FA2" w:rsidR="005B6AD2" w:rsidRPr="00350C4B" w:rsidRDefault="005B6AD2" w:rsidP="00752E81">
            <w:pPr>
              <w:jc w:val="both"/>
              <w:rPr>
                <w:rFonts w:ascii="Times New Roman" w:hAnsi="Times New Roman" w:cs="Times New Roman"/>
                <w:b/>
              </w:rPr>
            </w:pPr>
            <w:r w:rsidRPr="00350C4B">
              <w:rPr>
                <w:rFonts w:ascii="Times New Roman" w:hAnsi="Times New Roman" w:cs="Times New Roman"/>
                <w:b/>
              </w:rPr>
              <w:t xml:space="preserve">Results </w:t>
            </w:r>
          </w:p>
        </w:tc>
        <w:tc>
          <w:tcPr>
            <w:tcW w:w="8659" w:type="dxa"/>
            <w:tcBorders>
              <w:bottom w:val="single" w:sz="18" w:space="0" w:color="000000"/>
            </w:tcBorders>
          </w:tcPr>
          <w:p w14:paraId="10C17ABF" w14:textId="09CA0160" w:rsidR="005B6AD2" w:rsidRPr="00752E81" w:rsidRDefault="00800921" w:rsidP="0005304A">
            <w:pPr>
              <w:jc w:val="both"/>
              <w:rPr>
                <w:rFonts w:ascii="Times New Roman" w:hAnsi="Times New Roman" w:cs="Times New Roman"/>
              </w:rPr>
            </w:pPr>
            <w:r w:rsidRPr="00752E81">
              <w:rPr>
                <w:rFonts w:ascii="Times New Roman" w:hAnsi="Times New Roman" w:cs="Times New Roman"/>
              </w:rPr>
              <w:t xml:space="preserve">Even if the initial results are less dramatic than expected, this does not compromise the project as it signifies classification </w:t>
            </w:r>
            <w:r w:rsidR="00DA55A4" w:rsidRPr="00752E81">
              <w:rPr>
                <w:rFonts w:ascii="Times New Roman" w:hAnsi="Times New Roman" w:cs="Times New Roman"/>
              </w:rPr>
              <w:t xml:space="preserve">of customers is possible and fulfils the project objectives. It now provides scope for improvements on the classification algorithms and further iterations on other marketing strategies to be achieved. </w:t>
            </w:r>
          </w:p>
        </w:tc>
      </w:tr>
    </w:tbl>
    <w:p w14:paraId="16EFC23D" w14:textId="77777777" w:rsidR="005B6AD2" w:rsidRPr="00752E81" w:rsidRDefault="005B6AD2" w:rsidP="00752E81">
      <w:pPr>
        <w:jc w:val="both"/>
        <w:rPr>
          <w:rFonts w:ascii="Times New Roman" w:hAnsi="Times New Roman" w:cs="Times New Roman"/>
        </w:rPr>
      </w:pPr>
    </w:p>
    <w:p w14:paraId="7CE0CA42" w14:textId="25D8B6CB" w:rsidR="00350C4B" w:rsidRDefault="00350C4B" w:rsidP="00752E81">
      <w:pPr>
        <w:jc w:val="both"/>
        <w:rPr>
          <w:rFonts w:ascii="Times New Roman" w:hAnsi="Times New Roman" w:cs="Times New Roman"/>
        </w:rPr>
      </w:pPr>
      <w:r>
        <w:rPr>
          <w:rFonts w:ascii="Times New Roman" w:hAnsi="Times New Roman" w:cs="Times New Roman"/>
        </w:rPr>
        <w:t xml:space="preserve">This discussion reveals there are no obvious risks that require immediate attention, and necessary contingency plans have already been outlined. If Cotton On no longer finds the project feasible, it shall be halted until the steering committee can resample their customer base and re-evaluate.  </w:t>
      </w:r>
    </w:p>
    <w:p w14:paraId="63720E53" w14:textId="77777777" w:rsidR="00E31167" w:rsidRPr="00752E81" w:rsidRDefault="00E31167" w:rsidP="00752E81">
      <w:pPr>
        <w:jc w:val="both"/>
        <w:rPr>
          <w:rFonts w:ascii="Times New Roman" w:hAnsi="Times New Roman" w:cs="Times New Roman"/>
        </w:rPr>
      </w:pPr>
    </w:p>
    <w:p w14:paraId="73A8E8CC" w14:textId="4A414056" w:rsidR="0059632D" w:rsidRPr="00CE2801" w:rsidRDefault="0059632D" w:rsidP="00752E81">
      <w:pPr>
        <w:jc w:val="both"/>
        <w:rPr>
          <w:rFonts w:ascii="Times New Roman" w:hAnsi="Times New Roman" w:cs="Times New Roman"/>
          <w:u w:val="single"/>
        </w:rPr>
      </w:pPr>
      <w:r w:rsidRPr="004D199C">
        <w:rPr>
          <w:rFonts w:ascii="Times New Roman" w:hAnsi="Times New Roman" w:cs="Times New Roman"/>
          <w:u w:val="single"/>
          <w:rPrChange w:id="3" w:author="Christopher Hyland" w:date="2017-10-01T18:34:00Z">
            <w:rPr>
              <w:rFonts w:ascii="Times New Roman" w:hAnsi="Times New Roman" w:cs="Times New Roman"/>
              <w:highlight w:val="yellow"/>
              <w:u w:val="single"/>
            </w:rPr>
          </w:rPrChange>
        </w:rPr>
        <w:t>Terminology</w:t>
      </w:r>
      <w:r w:rsidRPr="00CE2801">
        <w:rPr>
          <w:rFonts w:ascii="Times New Roman" w:hAnsi="Times New Roman" w:cs="Times New Roman"/>
          <w:u w:val="single"/>
        </w:rPr>
        <w:t xml:space="preserve"> </w:t>
      </w:r>
    </w:p>
    <w:p w14:paraId="5C63565A" w14:textId="77777777" w:rsidR="00645E4F" w:rsidRDefault="00645E4F" w:rsidP="00752E81">
      <w:pPr>
        <w:jc w:val="both"/>
        <w:rPr>
          <w:ins w:id="4" w:author="Christopher Hyland" w:date="2017-10-01T18:31:00Z"/>
          <w:rFonts w:ascii="Times New Roman" w:hAnsi="Times New Roman" w:cs="Times New Roman"/>
        </w:rPr>
      </w:pPr>
      <w:ins w:id="5" w:author="Christopher Hyland" w:date="2017-10-01T18:31:00Z">
        <w:r>
          <w:rPr>
            <w:rFonts w:ascii="Times New Roman" w:hAnsi="Times New Roman" w:cs="Times New Roman"/>
          </w:rPr>
          <w:t xml:space="preserve">There </w:t>
        </w:r>
        <w:proofErr w:type="gramStart"/>
        <w:r>
          <w:rPr>
            <w:rFonts w:ascii="Times New Roman" w:hAnsi="Times New Roman" w:cs="Times New Roman"/>
          </w:rPr>
          <w:t>are</w:t>
        </w:r>
        <w:proofErr w:type="gramEnd"/>
        <w:r>
          <w:rPr>
            <w:rFonts w:ascii="Times New Roman" w:hAnsi="Times New Roman" w:cs="Times New Roman"/>
          </w:rPr>
          <w:t xml:space="preserve"> no particular terminology required for this project.</w:t>
        </w:r>
      </w:ins>
    </w:p>
    <w:p w14:paraId="444DFC7B" w14:textId="69F4AF6E" w:rsidR="0059632D" w:rsidRPr="00752E81" w:rsidDel="00645E4F" w:rsidRDefault="0059632D" w:rsidP="00752E81">
      <w:pPr>
        <w:jc w:val="both"/>
        <w:rPr>
          <w:del w:id="6" w:author="Christopher Hyland" w:date="2017-10-01T18:31:00Z"/>
          <w:rFonts w:ascii="Times New Roman" w:hAnsi="Times New Roman" w:cs="Times New Roman"/>
        </w:rPr>
      </w:pPr>
      <w:del w:id="7" w:author="Christopher Hyland" w:date="2017-10-01T18:31:00Z">
        <w:r w:rsidRPr="00752E81" w:rsidDel="00645E4F">
          <w:rPr>
            <w:rFonts w:ascii="Times New Roman" w:hAnsi="Times New Roman" w:cs="Times New Roman"/>
          </w:rPr>
          <w:delText>Nothing?</w:delText>
        </w:r>
      </w:del>
    </w:p>
    <w:p w14:paraId="34EF84C3" w14:textId="77777777" w:rsidR="0059632D" w:rsidRPr="00752E81" w:rsidRDefault="0059632D" w:rsidP="00752E81">
      <w:pPr>
        <w:jc w:val="both"/>
        <w:rPr>
          <w:rFonts w:ascii="Times New Roman" w:hAnsi="Times New Roman" w:cs="Times New Roman"/>
        </w:rPr>
      </w:pPr>
    </w:p>
    <w:p w14:paraId="63C50015" w14:textId="0F54BC49" w:rsidR="0059632D" w:rsidRDefault="0059632D" w:rsidP="00752E81">
      <w:pPr>
        <w:jc w:val="both"/>
        <w:rPr>
          <w:rFonts w:ascii="Times New Roman" w:hAnsi="Times New Roman" w:cs="Times New Roman"/>
          <w:u w:val="single"/>
        </w:rPr>
      </w:pPr>
      <w:r w:rsidRPr="00CE2801">
        <w:rPr>
          <w:rFonts w:ascii="Times New Roman" w:hAnsi="Times New Roman" w:cs="Times New Roman"/>
          <w:u w:val="single"/>
        </w:rPr>
        <w:t xml:space="preserve">Cost/benefit analysis </w:t>
      </w:r>
    </w:p>
    <w:p w14:paraId="08A0FA26" w14:textId="77777777" w:rsidR="00CE2801" w:rsidRPr="00CE2801" w:rsidRDefault="00CE2801" w:rsidP="00752E81">
      <w:pPr>
        <w:jc w:val="both"/>
        <w:rPr>
          <w:rFonts w:ascii="Times New Roman" w:hAnsi="Times New Roman" w:cs="Times New Roman"/>
          <w:sz w:val="10"/>
          <w:u w:val="single"/>
        </w:rPr>
      </w:pPr>
    </w:p>
    <w:tbl>
      <w:tblPr>
        <w:tblStyle w:val="TableGrid"/>
        <w:tblW w:w="10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2"/>
        <w:gridCol w:w="5252"/>
      </w:tblGrid>
      <w:tr w:rsidR="0005304A" w:rsidRPr="00752E81" w14:paraId="2D7399D1" w14:textId="77777777" w:rsidTr="0005304A">
        <w:trPr>
          <w:trHeight w:val="284"/>
          <w:jc w:val="center"/>
        </w:trPr>
        <w:tc>
          <w:tcPr>
            <w:tcW w:w="5252" w:type="dxa"/>
            <w:tcBorders>
              <w:top w:val="single" w:sz="18" w:space="0" w:color="000000"/>
              <w:bottom w:val="double" w:sz="4" w:space="0" w:color="000000"/>
            </w:tcBorders>
          </w:tcPr>
          <w:p w14:paraId="6F25C9A4" w14:textId="6DBE314D" w:rsidR="0059632D" w:rsidRPr="00350C4B" w:rsidRDefault="0059632D" w:rsidP="00752E81">
            <w:pPr>
              <w:jc w:val="both"/>
              <w:rPr>
                <w:rFonts w:ascii="Times New Roman" w:hAnsi="Times New Roman" w:cs="Times New Roman"/>
                <w:b/>
              </w:rPr>
            </w:pPr>
            <w:r w:rsidRPr="00350C4B">
              <w:rPr>
                <w:rFonts w:ascii="Times New Roman" w:hAnsi="Times New Roman" w:cs="Times New Roman"/>
                <w:b/>
              </w:rPr>
              <w:t xml:space="preserve">Benefits </w:t>
            </w:r>
          </w:p>
        </w:tc>
        <w:tc>
          <w:tcPr>
            <w:tcW w:w="5252" w:type="dxa"/>
            <w:tcBorders>
              <w:top w:val="single" w:sz="18" w:space="0" w:color="000000"/>
              <w:bottom w:val="double" w:sz="4" w:space="0" w:color="000000"/>
            </w:tcBorders>
          </w:tcPr>
          <w:p w14:paraId="17B59DCE" w14:textId="347638D4" w:rsidR="0059632D" w:rsidRPr="00350C4B" w:rsidRDefault="0059632D" w:rsidP="00752E81">
            <w:pPr>
              <w:jc w:val="both"/>
              <w:rPr>
                <w:rFonts w:ascii="Times New Roman" w:hAnsi="Times New Roman" w:cs="Times New Roman"/>
                <w:b/>
              </w:rPr>
            </w:pPr>
            <w:r w:rsidRPr="00350C4B">
              <w:rPr>
                <w:rFonts w:ascii="Times New Roman" w:hAnsi="Times New Roman" w:cs="Times New Roman"/>
                <w:b/>
              </w:rPr>
              <w:t xml:space="preserve">Costs </w:t>
            </w:r>
          </w:p>
        </w:tc>
      </w:tr>
      <w:tr w:rsidR="0005304A" w:rsidRPr="00752E81" w14:paraId="0BBF801C" w14:textId="77777777" w:rsidTr="0005304A">
        <w:trPr>
          <w:trHeight w:val="858"/>
          <w:jc w:val="center"/>
        </w:trPr>
        <w:tc>
          <w:tcPr>
            <w:tcW w:w="5252" w:type="dxa"/>
            <w:tcBorders>
              <w:top w:val="double" w:sz="4" w:space="0" w:color="000000"/>
            </w:tcBorders>
          </w:tcPr>
          <w:p w14:paraId="46E0A052" w14:textId="662252F0" w:rsidR="0059632D" w:rsidRPr="00752E81" w:rsidRDefault="00E37E9C" w:rsidP="00350C4B">
            <w:pPr>
              <w:jc w:val="both"/>
              <w:rPr>
                <w:rFonts w:ascii="Times New Roman" w:hAnsi="Times New Roman" w:cs="Times New Roman"/>
              </w:rPr>
            </w:pPr>
            <w:r w:rsidRPr="00752E81">
              <w:rPr>
                <w:rFonts w:ascii="Times New Roman" w:hAnsi="Times New Roman" w:cs="Times New Roman"/>
              </w:rPr>
              <w:t xml:space="preserve">The classification algorithm </w:t>
            </w:r>
            <w:r w:rsidR="00350C4B">
              <w:rPr>
                <w:rFonts w:ascii="Times New Roman" w:hAnsi="Times New Roman" w:cs="Times New Roman"/>
              </w:rPr>
              <w:t>shall</w:t>
            </w:r>
            <w:r w:rsidRPr="00752E81">
              <w:rPr>
                <w:rFonts w:ascii="Times New Roman" w:hAnsi="Times New Roman" w:cs="Times New Roman"/>
              </w:rPr>
              <w:t xml:space="preserve"> reduce costs related to </w:t>
            </w:r>
            <w:r w:rsidR="00350C4B">
              <w:rPr>
                <w:rFonts w:ascii="Times New Roman" w:hAnsi="Times New Roman" w:cs="Times New Roman"/>
              </w:rPr>
              <w:t xml:space="preserve">the </w:t>
            </w:r>
            <w:r w:rsidRPr="00752E81">
              <w:rPr>
                <w:rFonts w:ascii="Times New Roman" w:hAnsi="Times New Roman" w:cs="Times New Roman"/>
              </w:rPr>
              <w:t>execution of marketing strategies for Nonresponse customers</w:t>
            </w:r>
          </w:p>
        </w:tc>
        <w:tc>
          <w:tcPr>
            <w:tcW w:w="5252" w:type="dxa"/>
            <w:tcBorders>
              <w:top w:val="double" w:sz="4" w:space="0" w:color="000000"/>
            </w:tcBorders>
          </w:tcPr>
          <w:p w14:paraId="327348E0" w14:textId="48085EEE" w:rsidR="0059632D" w:rsidRPr="00752E81" w:rsidRDefault="00D22B5A" w:rsidP="00752E81">
            <w:pPr>
              <w:jc w:val="both"/>
              <w:rPr>
                <w:rFonts w:ascii="Times New Roman" w:hAnsi="Times New Roman" w:cs="Times New Roman"/>
              </w:rPr>
            </w:pPr>
            <w:r w:rsidRPr="00752E81">
              <w:rPr>
                <w:rFonts w:ascii="Times New Roman" w:hAnsi="Times New Roman" w:cs="Times New Roman"/>
              </w:rPr>
              <w:t xml:space="preserve">There are no costs </w:t>
            </w:r>
            <w:r w:rsidR="00BA516B" w:rsidRPr="00752E81">
              <w:rPr>
                <w:rFonts w:ascii="Times New Roman" w:hAnsi="Times New Roman" w:cs="Times New Roman"/>
              </w:rPr>
              <w:t xml:space="preserve">required for data collection </w:t>
            </w:r>
            <w:r w:rsidR="0089249C" w:rsidRPr="00752E81">
              <w:rPr>
                <w:rFonts w:ascii="Times New Roman" w:hAnsi="Times New Roman" w:cs="Times New Roman"/>
              </w:rPr>
              <w:t xml:space="preserve">since this is already completed and no external databases are utilised. </w:t>
            </w:r>
          </w:p>
        </w:tc>
      </w:tr>
      <w:tr w:rsidR="0005304A" w:rsidRPr="00752E81" w14:paraId="5D3F2FF8" w14:textId="77777777" w:rsidTr="0005304A">
        <w:trPr>
          <w:trHeight w:val="662"/>
          <w:jc w:val="center"/>
        </w:trPr>
        <w:tc>
          <w:tcPr>
            <w:tcW w:w="5252" w:type="dxa"/>
          </w:tcPr>
          <w:p w14:paraId="4CA277A1" w14:textId="13EBA4C2" w:rsidR="0059632D" w:rsidRPr="00752E81" w:rsidRDefault="00E37E9C" w:rsidP="00752E81">
            <w:pPr>
              <w:jc w:val="both"/>
              <w:rPr>
                <w:rFonts w:ascii="Times New Roman" w:hAnsi="Times New Roman" w:cs="Times New Roman"/>
              </w:rPr>
            </w:pPr>
            <w:r w:rsidRPr="00752E81">
              <w:rPr>
                <w:rFonts w:ascii="Times New Roman" w:hAnsi="Times New Roman" w:cs="Times New Roman"/>
              </w:rPr>
              <w:t xml:space="preserve">More effective sales growth can be achieved by identifying which customers respond to which marketing strategy. </w:t>
            </w:r>
          </w:p>
        </w:tc>
        <w:tc>
          <w:tcPr>
            <w:tcW w:w="5252" w:type="dxa"/>
          </w:tcPr>
          <w:p w14:paraId="0FD443F1" w14:textId="20769330" w:rsidR="0059632D" w:rsidRPr="00752E81" w:rsidRDefault="00A73AE1" w:rsidP="00752E81">
            <w:pPr>
              <w:jc w:val="both"/>
              <w:rPr>
                <w:rFonts w:ascii="Times New Roman" w:hAnsi="Times New Roman" w:cs="Times New Roman"/>
              </w:rPr>
            </w:pPr>
            <w:r w:rsidRPr="00752E81">
              <w:rPr>
                <w:rFonts w:ascii="Times New Roman" w:hAnsi="Times New Roman" w:cs="Times New Roman"/>
              </w:rPr>
              <w:t xml:space="preserve">There will be minimal costs for result deployment as it can simply be installed into the hardware component </w:t>
            </w:r>
          </w:p>
        </w:tc>
      </w:tr>
      <w:tr w:rsidR="0005304A" w:rsidRPr="00752E81" w14:paraId="2F0CB13B" w14:textId="77777777" w:rsidTr="0005304A">
        <w:trPr>
          <w:trHeight w:val="845"/>
          <w:jc w:val="center"/>
        </w:trPr>
        <w:tc>
          <w:tcPr>
            <w:tcW w:w="5252" w:type="dxa"/>
            <w:tcBorders>
              <w:bottom w:val="single" w:sz="18" w:space="0" w:color="000000"/>
            </w:tcBorders>
          </w:tcPr>
          <w:p w14:paraId="5C201881" w14:textId="462B176C" w:rsidR="0059632D" w:rsidRPr="00752E81" w:rsidRDefault="00E37E9C" w:rsidP="00752E81">
            <w:pPr>
              <w:jc w:val="both"/>
              <w:rPr>
                <w:rFonts w:ascii="Times New Roman" w:hAnsi="Times New Roman" w:cs="Times New Roman"/>
              </w:rPr>
            </w:pPr>
            <w:r w:rsidRPr="00752E81">
              <w:rPr>
                <w:rFonts w:ascii="Times New Roman" w:hAnsi="Times New Roman" w:cs="Times New Roman"/>
              </w:rPr>
              <w:t>The advancement of knowledge regarding customers is highly valuable due to greater understanding of the behaviours of different customer groups.</w:t>
            </w:r>
          </w:p>
        </w:tc>
        <w:tc>
          <w:tcPr>
            <w:tcW w:w="5252" w:type="dxa"/>
            <w:tcBorders>
              <w:bottom w:val="single" w:sz="18" w:space="0" w:color="000000"/>
            </w:tcBorders>
          </w:tcPr>
          <w:p w14:paraId="5658FDC7" w14:textId="03C92BF4" w:rsidR="0059632D" w:rsidRPr="00752E81" w:rsidRDefault="00E1789E" w:rsidP="00752E81">
            <w:pPr>
              <w:jc w:val="both"/>
              <w:rPr>
                <w:rFonts w:ascii="Times New Roman" w:hAnsi="Times New Roman" w:cs="Times New Roman"/>
              </w:rPr>
            </w:pPr>
            <w:r w:rsidRPr="00752E81">
              <w:rPr>
                <w:rFonts w:ascii="Times New Roman" w:hAnsi="Times New Roman" w:cs="Times New Roman"/>
              </w:rPr>
              <w:t>There will be operational costs associated with the creation of the hardware for users to interact with the data</w:t>
            </w:r>
          </w:p>
        </w:tc>
      </w:tr>
    </w:tbl>
    <w:p w14:paraId="40C7EC53" w14:textId="77777777" w:rsidR="0059632D" w:rsidRPr="00752E81" w:rsidRDefault="0059632D" w:rsidP="00752E81">
      <w:pPr>
        <w:jc w:val="both"/>
        <w:rPr>
          <w:rFonts w:ascii="Times New Roman" w:hAnsi="Times New Roman" w:cs="Times New Roman"/>
        </w:rPr>
      </w:pPr>
    </w:p>
    <w:p w14:paraId="19DFA10A" w14:textId="07FF8B4C" w:rsidR="00B42818" w:rsidRPr="00752E81" w:rsidRDefault="0059632D" w:rsidP="00624DC9">
      <w:pPr>
        <w:pStyle w:val="Heading2"/>
      </w:pPr>
      <w:r w:rsidRPr="00752E81">
        <w:t xml:space="preserve">Determining data mining goals </w:t>
      </w:r>
    </w:p>
    <w:p w14:paraId="366EFF8C" w14:textId="0018258C" w:rsidR="0059632D" w:rsidRPr="00350C4B" w:rsidRDefault="00997798" w:rsidP="00752E81">
      <w:pPr>
        <w:jc w:val="both"/>
        <w:rPr>
          <w:rFonts w:ascii="Times New Roman" w:hAnsi="Times New Roman" w:cs="Times New Roman"/>
          <w:u w:val="single"/>
        </w:rPr>
      </w:pPr>
      <w:r w:rsidRPr="00350C4B">
        <w:rPr>
          <w:rFonts w:ascii="Times New Roman" w:hAnsi="Times New Roman" w:cs="Times New Roman"/>
          <w:u w:val="single"/>
        </w:rPr>
        <w:t xml:space="preserve">Data mining goals </w:t>
      </w:r>
    </w:p>
    <w:p w14:paraId="4839D903" w14:textId="0509782C" w:rsidR="00416790" w:rsidRPr="00752E81" w:rsidRDefault="005C7111" w:rsidP="00752E81">
      <w:pPr>
        <w:pStyle w:val="ListParagraph"/>
        <w:numPr>
          <w:ilvl w:val="0"/>
          <w:numId w:val="4"/>
        </w:numPr>
        <w:jc w:val="both"/>
        <w:rPr>
          <w:rFonts w:ascii="Times New Roman" w:hAnsi="Times New Roman" w:cs="Times New Roman"/>
        </w:rPr>
      </w:pPr>
      <w:r w:rsidRPr="00752E81">
        <w:rPr>
          <w:rFonts w:ascii="Times New Roman" w:hAnsi="Times New Roman" w:cs="Times New Roman"/>
        </w:rPr>
        <w:t xml:space="preserve">Type of data mining problem: </w:t>
      </w:r>
      <w:r w:rsidR="0016196B" w:rsidRPr="00752E81">
        <w:rPr>
          <w:rFonts w:ascii="Times New Roman" w:hAnsi="Times New Roman" w:cs="Times New Roman"/>
        </w:rPr>
        <w:t xml:space="preserve">This is a </w:t>
      </w:r>
      <w:r w:rsidR="00416790" w:rsidRPr="00752E81">
        <w:rPr>
          <w:rFonts w:ascii="Times New Roman" w:hAnsi="Times New Roman" w:cs="Times New Roman"/>
        </w:rPr>
        <w:t>C</w:t>
      </w:r>
      <w:r w:rsidR="0016196B" w:rsidRPr="00752E81">
        <w:rPr>
          <w:rFonts w:ascii="Times New Roman" w:hAnsi="Times New Roman" w:cs="Times New Roman"/>
        </w:rPr>
        <w:t>lassification problem</w:t>
      </w:r>
      <w:r w:rsidR="00416790" w:rsidRPr="00752E81">
        <w:rPr>
          <w:rFonts w:ascii="Times New Roman" w:hAnsi="Times New Roman" w:cs="Times New Roman"/>
        </w:rPr>
        <w:t xml:space="preserve">. We need to classify customers into their respective groups based on certain attributes  </w:t>
      </w:r>
    </w:p>
    <w:p w14:paraId="78DE4DA7" w14:textId="7835649E" w:rsidR="005C7111" w:rsidRPr="00752E81" w:rsidRDefault="00416790" w:rsidP="00752E81">
      <w:pPr>
        <w:pStyle w:val="ListParagraph"/>
        <w:numPr>
          <w:ilvl w:val="0"/>
          <w:numId w:val="4"/>
        </w:numPr>
        <w:jc w:val="both"/>
        <w:rPr>
          <w:rFonts w:ascii="Times New Roman" w:hAnsi="Times New Roman" w:cs="Times New Roman"/>
        </w:rPr>
      </w:pPr>
      <w:r w:rsidRPr="00752E81">
        <w:rPr>
          <w:rFonts w:ascii="Times New Roman" w:hAnsi="Times New Roman" w:cs="Times New Roman"/>
        </w:rPr>
        <w:t xml:space="preserve">Predictive </w:t>
      </w:r>
      <w:r w:rsidR="003213F5" w:rsidRPr="00752E81">
        <w:rPr>
          <w:rFonts w:ascii="Times New Roman" w:hAnsi="Times New Roman" w:cs="Times New Roman"/>
        </w:rPr>
        <w:t xml:space="preserve">capabilities: Predict </w:t>
      </w:r>
      <w:r w:rsidRPr="00752E81">
        <w:rPr>
          <w:rFonts w:ascii="Times New Roman" w:hAnsi="Times New Roman" w:cs="Times New Roman"/>
        </w:rPr>
        <w:t xml:space="preserve">and classify customers </w:t>
      </w:r>
      <w:r w:rsidR="003213F5" w:rsidRPr="00752E81">
        <w:rPr>
          <w:rFonts w:ascii="Times New Roman" w:hAnsi="Times New Roman" w:cs="Times New Roman"/>
        </w:rPr>
        <w:t xml:space="preserve">based </w:t>
      </w:r>
      <w:r w:rsidRPr="00752E81">
        <w:rPr>
          <w:rFonts w:ascii="Times New Roman" w:hAnsi="Times New Roman" w:cs="Times New Roman"/>
        </w:rPr>
        <w:t xml:space="preserve">on their response outcomes </w:t>
      </w:r>
      <w:r w:rsidR="003213F5" w:rsidRPr="00752E81">
        <w:rPr>
          <w:rFonts w:ascii="Times New Roman" w:hAnsi="Times New Roman" w:cs="Times New Roman"/>
        </w:rPr>
        <w:t xml:space="preserve">to specific marketing strategies </w:t>
      </w:r>
      <w:r w:rsidR="00EB46ED" w:rsidRPr="00752E81">
        <w:rPr>
          <w:rFonts w:ascii="Times New Roman" w:hAnsi="Times New Roman" w:cs="Times New Roman"/>
        </w:rPr>
        <w:t>following customer transactions</w:t>
      </w:r>
    </w:p>
    <w:p w14:paraId="348E2AE4" w14:textId="4E778A36" w:rsidR="00EB46ED" w:rsidRPr="00752E81" w:rsidRDefault="00EB46ED" w:rsidP="00752E81">
      <w:pPr>
        <w:pStyle w:val="ListParagraph"/>
        <w:numPr>
          <w:ilvl w:val="0"/>
          <w:numId w:val="4"/>
        </w:numPr>
        <w:jc w:val="both"/>
        <w:rPr>
          <w:rFonts w:ascii="Times New Roman" w:hAnsi="Times New Roman" w:cs="Times New Roman"/>
        </w:rPr>
      </w:pPr>
      <w:r w:rsidRPr="00752E81">
        <w:rPr>
          <w:rFonts w:ascii="Times New Roman" w:hAnsi="Times New Roman" w:cs="Times New Roman"/>
        </w:rPr>
        <w:t xml:space="preserve">Desired outcomes: Generating response predictions for all new customers </w:t>
      </w:r>
    </w:p>
    <w:p w14:paraId="4BC7E6FD" w14:textId="77777777" w:rsidR="0034645B" w:rsidRPr="00752E81" w:rsidRDefault="0034645B" w:rsidP="00752E81">
      <w:pPr>
        <w:jc w:val="both"/>
        <w:rPr>
          <w:rFonts w:ascii="Times New Roman" w:hAnsi="Times New Roman" w:cs="Times New Roman"/>
        </w:rPr>
      </w:pPr>
    </w:p>
    <w:p w14:paraId="340347C9" w14:textId="14A497EE" w:rsidR="0034645B" w:rsidRPr="00350C4B" w:rsidRDefault="0034645B" w:rsidP="00752E81">
      <w:pPr>
        <w:jc w:val="both"/>
        <w:rPr>
          <w:rFonts w:ascii="Times New Roman" w:hAnsi="Times New Roman" w:cs="Times New Roman"/>
          <w:u w:val="single"/>
        </w:rPr>
      </w:pPr>
      <w:r w:rsidRPr="00350C4B">
        <w:rPr>
          <w:rFonts w:ascii="Times New Roman" w:hAnsi="Times New Roman" w:cs="Times New Roman"/>
          <w:u w:val="single"/>
        </w:rPr>
        <w:t xml:space="preserve">Data mining success criteria </w:t>
      </w:r>
    </w:p>
    <w:p w14:paraId="40F1311C" w14:textId="77777777" w:rsidR="007F0FCA" w:rsidRPr="00752E81" w:rsidRDefault="00DE642A" w:rsidP="00752E81">
      <w:pPr>
        <w:jc w:val="both"/>
        <w:rPr>
          <w:rFonts w:ascii="Times New Roman" w:hAnsi="Times New Roman" w:cs="Times New Roman"/>
        </w:rPr>
      </w:pPr>
      <w:r w:rsidRPr="00752E81">
        <w:rPr>
          <w:rFonts w:ascii="Times New Roman" w:hAnsi="Times New Roman" w:cs="Times New Roman"/>
        </w:rPr>
        <w:t xml:space="preserve">The </w:t>
      </w:r>
      <w:r w:rsidR="007F0FCA" w:rsidRPr="00752E81">
        <w:rPr>
          <w:rFonts w:ascii="Times New Roman" w:hAnsi="Times New Roman" w:cs="Times New Roman"/>
        </w:rPr>
        <w:t>methods utilised for evaluation of these models will include:</w:t>
      </w:r>
    </w:p>
    <w:p w14:paraId="3F8D56FF" w14:textId="77777777" w:rsidR="00CE38FF" w:rsidRDefault="005D4C5C" w:rsidP="00752E81">
      <w:pPr>
        <w:pStyle w:val="ListParagraph"/>
        <w:numPr>
          <w:ilvl w:val="0"/>
          <w:numId w:val="5"/>
        </w:numPr>
        <w:jc w:val="both"/>
        <w:rPr>
          <w:ins w:id="8" w:author="Christopher Hyland" w:date="2017-10-01T18:31:00Z"/>
          <w:rFonts w:ascii="Times New Roman" w:hAnsi="Times New Roman" w:cs="Times New Roman"/>
        </w:rPr>
      </w:pPr>
      <w:r w:rsidRPr="00752E81">
        <w:rPr>
          <w:rFonts w:ascii="Times New Roman" w:hAnsi="Times New Roman" w:cs="Times New Roman"/>
        </w:rPr>
        <w:t xml:space="preserve">Confusion matrix </w:t>
      </w:r>
    </w:p>
    <w:p w14:paraId="3DA72368" w14:textId="50062AAA" w:rsidR="00645E4F" w:rsidRDefault="00645E4F" w:rsidP="00752E81">
      <w:pPr>
        <w:pStyle w:val="ListParagraph"/>
        <w:numPr>
          <w:ilvl w:val="0"/>
          <w:numId w:val="5"/>
        </w:numPr>
        <w:jc w:val="both"/>
        <w:rPr>
          <w:ins w:id="9" w:author="Christopher Hyland" w:date="2017-10-01T18:31:00Z"/>
          <w:rFonts w:ascii="Times New Roman" w:hAnsi="Times New Roman" w:cs="Times New Roman"/>
        </w:rPr>
      </w:pPr>
      <w:ins w:id="10" w:author="Christopher Hyland" w:date="2017-10-01T18:31:00Z">
        <w:r>
          <w:rPr>
            <w:rFonts w:ascii="Times New Roman" w:hAnsi="Times New Roman" w:cs="Times New Roman"/>
          </w:rPr>
          <w:t>Cost Matrix</w:t>
        </w:r>
      </w:ins>
    </w:p>
    <w:p w14:paraId="179FAC74" w14:textId="5C0E9726" w:rsidR="00645E4F" w:rsidRDefault="00645E4F" w:rsidP="00752E81">
      <w:pPr>
        <w:pStyle w:val="ListParagraph"/>
        <w:numPr>
          <w:ilvl w:val="0"/>
          <w:numId w:val="5"/>
        </w:numPr>
        <w:jc w:val="both"/>
        <w:rPr>
          <w:ins w:id="11" w:author="Christopher Hyland" w:date="2017-10-01T18:30:00Z"/>
          <w:rFonts w:ascii="Times New Roman" w:hAnsi="Times New Roman" w:cs="Times New Roman"/>
        </w:rPr>
      </w:pPr>
      <w:ins w:id="12" w:author="Christopher Hyland" w:date="2017-10-01T18:31:00Z">
        <w:r>
          <w:rPr>
            <w:rFonts w:ascii="Times New Roman" w:hAnsi="Times New Roman" w:cs="Times New Roman"/>
          </w:rPr>
          <w:t>Metrics such as: Precision, Recall, and the F-measure</w:t>
        </w:r>
      </w:ins>
    </w:p>
    <w:p w14:paraId="7C13BDEE" w14:textId="395BCCEB" w:rsidR="00143A7F" w:rsidRDefault="004D199C" w:rsidP="00752E81">
      <w:pPr>
        <w:pStyle w:val="ListParagraph"/>
        <w:numPr>
          <w:ilvl w:val="0"/>
          <w:numId w:val="5"/>
        </w:numPr>
        <w:jc w:val="both"/>
        <w:rPr>
          <w:ins w:id="13" w:author="Christopher Hyland" w:date="2017-10-01T18:30:00Z"/>
          <w:rFonts w:ascii="Times New Roman" w:hAnsi="Times New Roman" w:cs="Times New Roman"/>
        </w:rPr>
      </w:pPr>
      <w:ins w:id="14" w:author="Christopher Hyland" w:date="2017-10-01T18:34:00Z">
        <w:r>
          <w:rPr>
            <w:rFonts w:ascii="Times New Roman" w:hAnsi="Times New Roman" w:cs="Times New Roman"/>
          </w:rPr>
          <w:t>Receiver Operating Characteristic Area Under Curve</w:t>
        </w:r>
      </w:ins>
    </w:p>
    <w:p w14:paraId="2A506C16" w14:textId="36C9861D" w:rsidR="00143A7F" w:rsidRPr="00752E81" w:rsidDel="00645E4F" w:rsidRDefault="00143A7F" w:rsidP="00752E81">
      <w:pPr>
        <w:pStyle w:val="ListParagraph"/>
        <w:numPr>
          <w:ilvl w:val="0"/>
          <w:numId w:val="5"/>
        </w:numPr>
        <w:jc w:val="both"/>
        <w:rPr>
          <w:del w:id="15" w:author="Christopher Hyland" w:date="2017-10-01T18:31:00Z"/>
          <w:rFonts w:ascii="Times New Roman" w:hAnsi="Times New Roman" w:cs="Times New Roman"/>
        </w:rPr>
      </w:pPr>
    </w:p>
    <w:p w14:paraId="79F28AF2" w14:textId="445EAF81" w:rsidR="00CE38FF" w:rsidRPr="00350C4B" w:rsidDel="00645E4F" w:rsidRDefault="00CE38FF" w:rsidP="00752E81">
      <w:pPr>
        <w:pStyle w:val="ListParagraph"/>
        <w:numPr>
          <w:ilvl w:val="0"/>
          <w:numId w:val="5"/>
        </w:numPr>
        <w:jc w:val="both"/>
        <w:rPr>
          <w:del w:id="16" w:author="Christopher Hyland" w:date="2017-10-01T18:31:00Z"/>
          <w:rFonts w:ascii="Times New Roman" w:hAnsi="Times New Roman" w:cs="Times New Roman"/>
          <w:highlight w:val="yellow"/>
        </w:rPr>
      </w:pPr>
      <w:del w:id="17" w:author="Christopher Hyland" w:date="2017-10-01T18:31:00Z">
        <w:r w:rsidRPr="00350C4B" w:rsidDel="00645E4F">
          <w:rPr>
            <w:rFonts w:ascii="Times New Roman" w:hAnsi="Times New Roman" w:cs="Times New Roman"/>
            <w:highlight w:val="yellow"/>
          </w:rPr>
          <w:delText xml:space="preserve">NOT REALLY SURE FOR THIS </w:delText>
        </w:r>
      </w:del>
    </w:p>
    <w:p w14:paraId="3F9A4166" w14:textId="77777777" w:rsidR="00CE38FF" w:rsidRPr="00752E81" w:rsidRDefault="00CE38FF" w:rsidP="00752E81">
      <w:pPr>
        <w:jc w:val="both"/>
        <w:rPr>
          <w:rFonts w:ascii="Times New Roman" w:hAnsi="Times New Roman" w:cs="Times New Roman"/>
        </w:rPr>
      </w:pPr>
    </w:p>
    <w:p w14:paraId="57C5F429" w14:textId="77777777" w:rsidR="00CE38FF" w:rsidRPr="00752E81" w:rsidRDefault="00CE38FF" w:rsidP="00752E81">
      <w:pPr>
        <w:jc w:val="both"/>
        <w:rPr>
          <w:rFonts w:ascii="Times New Roman" w:hAnsi="Times New Roman" w:cs="Times New Roman"/>
        </w:rPr>
      </w:pPr>
      <w:r w:rsidRPr="00752E81">
        <w:rPr>
          <w:rFonts w:ascii="Times New Roman" w:hAnsi="Times New Roman" w:cs="Times New Roman"/>
        </w:rPr>
        <w:t>Benchmarks for evaluating success are:</w:t>
      </w:r>
    </w:p>
    <w:p w14:paraId="74EEA311" w14:textId="77777777" w:rsidR="00645E4F" w:rsidRDefault="00CE38FF" w:rsidP="00BE33D4">
      <w:pPr>
        <w:pStyle w:val="ListParagraph"/>
        <w:numPr>
          <w:ilvl w:val="0"/>
          <w:numId w:val="6"/>
        </w:numPr>
        <w:jc w:val="both"/>
        <w:rPr>
          <w:ins w:id="18" w:author="Christopher Hyland" w:date="2017-10-01T18:33:00Z"/>
          <w:rFonts w:ascii="Times New Roman" w:hAnsi="Times New Roman" w:cs="Times New Roman"/>
        </w:rPr>
      </w:pPr>
      <w:r w:rsidRPr="00752E81">
        <w:rPr>
          <w:rFonts w:ascii="Times New Roman" w:hAnsi="Times New Roman" w:cs="Times New Roman"/>
        </w:rPr>
        <w:t>90% accuracy in identifying and classifying Cotton On customers</w:t>
      </w:r>
    </w:p>
    <w:p w14:paraId="2E9675A5" w14:textId="6348B147" w:rsidR="004D199C" w:rsidRDefault="004D199C" w:rsidP="00BE33D4">
      <w:pPr>
        <w:pStyle w:val="ListParagraph"/>
        <w:numPr>
          <w:ilvl w:val="0"/>
          <w:numId w:val="6"/>
        </w:numPr>
        <w:jc w:val="both"/>
        <w:rPr>
          <w:ins w:id="19" w:author="Christopher Hyland" w:date="2017-10-01T18:32:00Z"/>
          <w:rFonts w:ascii="Times New Roman" w:hAnsi="Times New Roman" w:cs="Times New Roman"/>
        </w:rPr>
      </w:pPr>
      <w:ins w:id="20" w:author="Christopher Hyland" w:date="2017-10-01T18:33:00Z">
        <w:r>
          <w:rPr>
            <w:rFonts w:ascii="Times New Roman" w:hAnsi="Times New Roman" w:cs="Times New Roman"/>
          </w:rPr>
          <w:t>Precision and Recall being each respectively at least above 80%</w:t>
        </w:r>
      </w:ins>
    </w:p>
    <w:p w14:paraId="7D6C6F46" w14:textId="11D123EC" w:rsidR="00BE33D4" w:rsidRDefault="00645E4F" w:rsidP="00BE33D4">
      <w:pPr>
        <w:pStyle w:val="ListParagraph"/>
        <w:numPr>
          <w:ilvl w:val="0"/>
          <w:numId w:val="6"/>
        </w:numPr>
        <w:jc w:val="both"/>
        <w:rPr>
          <w:rFonts w:ascii="Times New Roman" w:hAnsi="Times New Roman" w:cs="Times New Roman"/>
        </w:rPr>
      </w:pPr>
      <w:ins w:id="21" w:author="Christopher Hyland" w:date="2017-10-01T18:32:00Z">
        <w:r>
          <w:rPr>
            <w:rFonts w:ascii="Times New Roman" w:hAnsi="Times New Roman" w:cs="Times New Roman"/>
          </w:rPr>
          <w:t>ROC</w:t>
        </w:r>
      </w:ins>
      <w:ins w:id="22" w:author="Christopher Hyland" w:date="2017-10-01T18:34:00Z">
        <w:r w:rsidR="004D199C">
          <w:rPr>
            <w:rFonts w:ascii="Times New Roman" w:hAnsi="Times New Roman" w:cs="Times New Roman"/>
          </w:rPr>
          <w:t xml:space="preserve"> Area Under</w:t>
        </w:r>
      </w:ins>
      <w:ins w:id="23" w:author="Christopher Hyland" w:date="2017-10-01T18:32:00Z">
        <w:r w:rsidR="004D199C">
          <w:rPr>
            <w:rFonts w:ascii="Times New Roman" w:hAnsi="Times New Roman" w:cs="Times New Roman"/>
          </w:rPr>
          <w:t xml:space="preserve"> </w:t>
        </w:r>
      </w:ins>
      <w:ins w:id="24" w:author="Christopher Hyland" w:date="2017-10-01T18:34:00Z">
        <w:r w:rsidR="004D199C">
          <w:rPr>
            <w:rFonts w:ascii="Times New Roman" w:hAnsi="Times New Roman" w:cs="Times New Roman"/>
          </w:rPr>
          <w:t>C</w:t>
        </w:r>
      </w:ins>
      <w:ins w:id="25" w:author="Christopher Hyland" w:date="2017-10-01T18:32:00Z">
        <w:r>
          <w:rPr>
            <w:rFonts w:ascii="Times New Roman" w:hAnsi="Times New Roman" w:cs="Times New Roman"/>
          </w:rPr>
          <w:t>urve</w:t>
        </w:r>
      </w:ins>
      <w:ins w:id="26" w:author="Christopher Hyland" w:date="2017-10-01T18:33:00Z">
        <w:r w:rsidR="004D199C">
          <w:rPr>
            <w:rFonts w:ascii="Times New Roman" w:hAnsi="Times New Roman" w:cs="Times New Roman"/>
          </w:rPr>
          <w:t xml:space="preserve"> </w:t>
        </w:r>
      </w:ins>
      <w:ins w:id="27" w:author="Christopher Hyland" w:date="2017-10-01T18:34:00Z">
        <w:r w:rsidR="004D199C">
          <w:rPr>
            <w:rFonts w:ascii="Times New Roman" w:hAnsi="Times New Roman" w:cs="Times New Roman"/>
          </w:rPr>
          <w:t>being greater than at least 80%</w:t>
        </w:r>
      </w:ins>
      <w:del w:id="28" w:author="Christopher Hyland" w:date="2017-10-01T18:32:00Z">
        <w:r w:rsidR="00CE38FF" w:rsidRPr="00752E81" w:rsidDel="00645E4F">
          <w:rPr>
            <w:rFonts w:ascii="Times New Roman" w:hAnsi="Times New Roman" w:cs="Times New Roman"/>
          </w:rPr>
          <w:delText xml:space="preserve"> </w:delText>
        </w:r>
      </w:del>
    </w:p>
    <w:p w14:paraId="42DE69B2" w14:textId="77777777" w:rsidR="00BE33D4" w:rsidRPr="00BE33D4" w:rsidRDefault="00BE33D4" w:rsidP="00BE33D4">
      <w:pPr>
        <w:jc w:val="both"/>
        <w:rPr>
          <w:rFonts w:ascii="Times New Roman" w:hAnsi="Times New Roman" w:cs="Times New Roman"/>
        </w:rPr>
      </w:pPr>
    </w:p>
    <w:p w14:paraId="2489A180" w14:textId="302584B8" w:rsidR="003856F0" w:rsidRPr="00752E81" w:rsidRDefault="003856F0" w:rsidP="00752E81">
      <w:pPr>
        <w:jc w:val="both"/>
        <w:rPr>
          <w:rFonts w:ascii="Times New Roman" w:hAnsi="Times New Roman" w:cs="Times New Roman"/>
        </w:rPr>
      </w:pPr>
      <w:r w:rsidRPr="00752E81">
        <w:rPr>
          <w:rFonts w:ascii="Times New Roman" w:hAnsi="Times New Roman" w:cs="Times New Roman"/>
        </w:rPr>
        <w:t xml:space="preserve">Successful deployment of the model results is crucial to the success of the project. </w:t>
      </w:r>
    </w:p>
    <w:p w14:paraId="2A615F30" w14:textId="77777777" w:rsidR="003856F0" w:rsidRPr="00752E81" w:rsidRDefault="003856F0" w:rsidP="00752E81">
      <w:pPr>
        <w:jc w:val="both"/>
        <w:rPr>
          <w:rFonts w:ascii="Times New Roman" w:hAnsi="Times New Roman" w:cs="Times New Roman"/>
        </w:rPr>
      </w:pPr>
    </w:p>
    <w:p w14:paraId="748D6DD4" w14:textId="5FE39309" w:rsidR="003856F0" w:rsidRPr="00752E81" w:rsidRDefault="003856F0" w:rsidP="00624DC9">
      <w:pPr>
        <w:pStyle w:val="Heading2"/>
      </w:pPr>
      <w:r w:rsidRPr="00752E81">
        <w:t xml:space="preserve">Producing a product plan </w:t>
      </w:r>
    </w:p>
    <w:p w14:paraId="4CE3E62E" w14:textId="18584FBC" w:rsidR="006423C1" w:rsidRPr="00752E81" w:rsidRDefault="006423C1" w:rsidP="00752E81">
      <w:pPr>
        <w:jc w:val="both"/>
        <w:rPr>
          <w:rFonts w:ascii="Times New Roman" w:hAnsi="Times New Roman" w:cs="Times New Roman"/>
        </w:rPr>
      </w:pPr>
      <w:r w:rsidRPr="00752E81">
        <w:rPr>
          <w:rFonts w:ascii="Times New Roman" w:hAnsi="Times New Roman" w:cs="Times New Roman"/>
        </w:rPr>
        <w:t>A product plan is constructed:</w:t>
      </w:r>
    </w:p>
    <w:tbl>
      <w:tblPr>
        <w:tblStyle w:val="TableGrid"/>
        <w:tblW w:w="0" w:type="auto"/>
        <w:jc w:val="center"/>
        <w:tblLook w:val="04A0" w:firstRow="1" w:lastRow="0" w:firstColumn="1" w:lastColumn="0" w:noHBand="0" w:noVBand="1"/>
      </w:tblPr>
      <w:tblGrid>
        <w:gridCol w:w="2684"/>
        <w:gridCol w:w="1275"/>
        <w:gridCol w:w="2835"/>
        <w:gridCol w:w="3648"/>
      </w:tblGrid>
      <w:tr w:rsidR="0005304A" w:rsidRPr="00752E81" w14:paraId="246F6366" w14:textId="77777777" w:rsidTr="0005304A">
        <w:trPr>
          <w:trHeight w:val="286"/>
          <w:jc w:val="center"/>
        </w:trPr>
        <w:tc>
          <w:tcPr>
            <w:tcW w:w="2684" w:type="dxa"/>
          </w:tcPr>
          <w:p w14:paraId="2E6E4A3B" w14:textId="32D04647" w:rsidR="006423C1" w:rsidRPr="00752E81" w:rsidRDefault="006423C1" w:rsidP="00BE33D4">
            <w:pPr>
              <w:rPr>
                <w:rFonts w:ascii="Times New Roman" w:hAnsi="Times New Roman" w:cs="Times New Roman"/>
              </w:rPr>
            </w:pPr>
            <w:r w:rsidRPr="00752E81">
              <w:rPr>
                <w:rFonts w:ascii="Times New Roman" w:hAnsi="Times New Roman" w:cs="Times New Roman"/>
              </w:rPr>
              <w:t>Phase</w:t>
            </w:r>
          </w:p>
        </w:tc>
        <w:tc>
          <w:tcPr>
            <w:tcW w:w="1275" w:type="dxa"/>
          </w:tcPr>
          <w:p w14:paraId="58227E5E" w14:textId="4F486204" w:rsidR="006423C1" w:rsidRPr="00752E81" w:rsidRDefault="006423C1" w:rsidP="00BE33D4">
            <w:pPr>
              <w:rPr>
                <w:rFonts w:ascii="Times New Roman" w:hAnsi="Times New Roman" w:cs="Times New Roman"/>
              </w:rPr>
            </w:pPr>
            <w:r w:rsidRPr="00752E81">
              <w:rPr>
                <w:rFonts w:ascii="Times New Roman" w:hAnsi="Times New Roman" w:cs="Times New Roman"/>
              </w:rPr>
              <w:t>Time</w:t>
            </w:r>
          </w:p>
        </w:tc>
        <w:tc>
          <w:tcPr>
            <w:tcW w:w="2835" w:type="dxa"/>
          </w:tcPr>
          <w:p w14:paraId="3E56BA2F" w14:textId="26E51144" w:rsidR="006423C1" w:rsidRPr="00752E81" w:rsidRDefault="006423C1" w:rsidP="00BE33D4">
            <w:pPr>
              <w:rPr>
                <w:rFonts w:ascii="Times New Roman" w:hAnsi="Times New Roman" w:cs="Times New Roman"/>
              </w:rPr>
            </w:pPr>
            <w:r w:rsidRPr="00752E81">
              <w:rPr>
                <w:rFonts w:ascii="Times New Roman" w:hAnsi="Times New Roman" w:cs="Times New Roman"/>
              </w:rPr>
              <w:t>Resources</w:t>
            </w:r>
          </w:p>
        </w:tc>
        <w:tc>
          <w:tcPr>
            <w:tcW w:w="3648" w:type="dxa"/>
          </w:tcPr>
          <w:p w14:paraId="20317558" w14:textId="14D5A6F6" w:rsidR="006423C1" w:rsidRPr="00752E81" w:rsidRDefault="006423C1" w:rsidP="00BE33D4">
            <w:pPr>
              <w:rPr>
                <w:rFonts w:ascii="Times New Roman" w:hAnsi="Times New Roman" w:cs="Times New Roman"/>
              </w:rPr>
            </w:pPr>
            <w:r w:rsidRPr="00752E81">
              <w:rPr>
                <w:rFonts w:ascii="Times New Roman" w:hAnsi="Times New Roman" w:cs="Times New Roman"/>
              </w:rPr>
              <w:t>Risks</w:t>
            </w:r>
          </w:p>
        </w:tc>
      </w:tr>
      <w:tr w:rsidR="0005304A" w:rsidRPr="00752E81" w14:paraId="282401DB" w14:textId="77777777" w:rsidTr="0005304A">
        <w:trPr>
          <w:trHeight w:val="574"/>
          <w:jc w:val="center"/>
        </w:trPr>
        <w:tc>
          <w:tcPr>
            <w:tcW w:w="2684" w:type="dxa"/>
          </w:tcPr>
          <w:p w14:paraId="6044FCE5" w14:textId="3CD42110" w:rsidR="006423C1" w:rsidRPr="00752E81" w:rsidRDefault="006423C1" w:rsidP="00BE33D4">
            <w:pPr>
              <w:rPr>
                <w:rFonts w:ascii="Times New Roman" w:hAnsi="Times New Roman" w:cs="Times New Roman"/>
              </w:rPr>
            </w:pPr>
            <w:r w:rsidRPr="00752E81">
              <w:rPr>
                <w:rFonts w:ascii="Times New Roman" w:hAnsi="Times New Roman" w:cs="Times New Roman"/>
              </w:rPr>
              <w:t>Business understanding</w:t>
            </w:r>
          </w:p>
        </w:tc>
        <w:tc>
          <w:tcPr>
            <w:tcW w:w="1275" w:type="dxa"/>
          </w:tcPr>
          <w:p w14:paraId="51A6C9E9" w14:textId="310547F8" w:rsidR="006423C1" w:rsidRPr="00752E81" w:rsidRDefault="00790F99" w:rsidP="00BE33D4">
            <w:pPr>
              <w:rPr>
                <w:rFonts w:ascii="Times New Roman" w:hAnsi="Times New Roman" w:cs="Times New Roman"/>
              </w:rPr>
            </w:pPr>
            <w:r w:rsidRPr="00752E81">
              <w:rPr>
                <w:rFonts w:ascii="Times New Roman" w:hAnsi="Times New Roman" w:cs="Times New Roman"/>
              </w:rPr>
              <w:t>3 days</w:t>
            </w:r>
          </w:p>
        </w:tc>
        <w:tc>
          <w:tcPr>
            <w:tcW w:w="2835" w:type="dxa"/>
          </w:tcPr>
          <w:p w14:paraId="069CDEFE" w14:textId="32A6B0D0" w:rsidR="006423C1" w:rsidRPr="00752E81" w:rsidRDefault="00790F99" w:rsidP="00BE33D4">
            <w:pPr>
              <w:rPr>
                <w:rFonts w:ascii="Times New Roman" w:hAnsi="Times New Roman" w:cs="Times New Roman"/>
              </w:rPr>
            </w:pPr>
            <w:r w:rsidRPr="00752E81">
              <w:rPr>
                <w:rFonts w:ascii="Times New Roman" w:hAnsi="Times New Roman" w:cs="Times New Roman"/>
              </w:rPr>
              <w:t>All analysts</w:t>
            </w:r>
          </w:p>
        </w:tc>
        <w:tc>
          <w:tcPr>
            <w:tcW w:w="3648" w:type="dxa"/>
          </w:tcPr>
          <w:p w14:paraId="4B23669A" w14:textId="62BB1842" w:rsidR="006423C1" w:rsidRPr="00752E81" w:rsidRDefault="003B4048" w:rsidP="00BE33D4">
            <w:pPr>
              <w:rPr>
                <w:rFonts w:ascii="Times New Roman" w:hAnsi="Times New Roman" w:cs="Times New Roman"/>
              </w:rPr>
            </w:pPr>
            <w:r w:rsidRPr="00752E81">
              <w:rPr>
                <w:rFonts w:ascii="Times New Roman" w:hAnsi="Times New Roman" w:cs="Times New Roman"/>
              </w:rPr>
              <w:t>Alignment of goals and objectives</w:t>
            </w:r>
          </w:p>
        </w:tc>
      </w:tr>
      <w:tr w:rsidR="0005304A" w:rsidRPr="00752E81" w14:paraId="078CD583" w14:textId="77777777" w:rsidTr="0005304A">
        <w:trPr>
          <w:trHeight w:val="267"/>
          <w:jc w:val="center"/>
        </w:trPr>
        <w:tc>
          <w:tcPr>
            <w:tcW w:w="2684" w:type="dxa"/>
          </w:tcPr>
          <w:p w14:paraId="0867F538" w14:textId="3FD9EC7C" w:rsidR="006423C1" w:rsidRPr="00752E81" w:rsidRDefault="006423C1" w:rsidP="00BE33D4">
            <w:pPr>
              <w:rPr>
                <w:rFonts w:ascii="Times New Roman" w:hAnsi="Times New Roman" w:cs="Times New Roman"/>
              </w:rPr>
            </w:pPr>
            <w:r w:rsidRPr="00752E81">
              <w:rPr>
                <w:rFonts w:ascii="Times New Roman" w:hAnsi="Times New Roman" w:cs="Times New Roman"/>
              </w:rPr>
              <w:t>Data</w:t>
            </w:r>
            <w:r w:rsidR="003B4048" w:rsidRPr="00752E81">
              <w:rPr>
                <w:rFonts w:ascii="Times New Roman" w:hAnsi="Times New Roman" w:cs="Times New Roman"/>
              </w:rPr>
              <w:t xml:space="preserve"> exploration</w:t>
            </w:r>
          </w:p>
        </w:tc>
        <w:tc>
          <w:tcPr>
            <w:tcW w:w="1275" w:type="dxa"/>
          </w:tcPr>
          <w:p w14:paraId="173723D6" w14:textId="2652317B" w:rsidR="006423C1" w:rsidRPr="00752E81" w:rsidRDefault="003B4048" w:rsidP="00BE33D4">
            <w:pPr>
              <w:rPr>
                <w:rFonts w:ascii="Times New Roman" w:hAnsi="Times New Roman" w:cs="Times New Roman"/>
              </w:rPr>
            </w:pPr>
            <w:r w:rsidRPr="00752E81">
              <w:rPr>
                <w:rFonts w:ascii="Times New Roman" w:hAnsi="Times New Roman" w:cs="Times New Roman"/>
              </w:rPr>
              <w:t>1 week</w:t>
            </w:r>
          </w:p>
        </w:tc>
        <w:tc>
          <w:tcPr>
            <w:tcW w:w="2835" w:type="dxa"/>
          </w:tcPr>
          <w:p w14:paraId="39668EF3" w14:textId="3A410CC2" w:rsidR="006423C1" w:rsidRPr="00752E81" w:rsidRDefault="00790F99" w:rsidP="00BE33D4">
            <w:pPr>
              <w:rPr>
                <w:rFonts w:ascii="Times New Roman" w:hAnsi="Times New Roman" w:cs="Times New Roman"/>
              </w:rPr>
            </w:pPr>
            <w:r w:rsidRPr="00752E81">
              <w:rPr>
                <w:rFonts w:ascii="Times New Roman" w:hAnsi="Times New Roman" w:cs="Times New Roman"/>
              </w:rPr>
              <w:t>All analysts</w:t>
            </w:r>
          </w:p>
        </w:tc>
        <w:tc>
          <w:tcPr>
            <w:tcW w:w="3648" w:type="dxa"/>
          </w:tcPr>
          <w:p w14:paraId="2E86E1AF" w14:textId="48F45486" w:rsidR="006423C1" w:rsidRPr="00752E81" w:rsidRDefault="003B4048" w:rsidP="00BE33D4">
            <w:pPr>
              <w:rPr>
                <w:rFonts w:ascii="Times New Roman" w:hAnsi="Times New Roman" w:cs="Times New Roman"/>
              </w:rPr>
            </w:pPr>
            <w:r w:rsidRPr="00752E81">
              <w:rPr>
                <w:rFonts w:ascii="Times New Roman" w:hAnsi="Times New Roman" w:cs="Times New Roman"/>
              </w:rPr>
              <w:t>Data problems</w:t>
            </w:r>
          </w:p>
        </w:tc>
      </w:tr>
      <w:tr w:rsidR="0005304A" w:rsidRPr="00752E81" w14:paraId="0DCD08BC" w14:textId="77777777" w:rsidTr="0005304A">
        <w:trPr>
          <w:trHeight w:val="625"/>
          <w:jc w:val="center"/>
        </w:trPr>
        <w:tc>
          <w:tcPr>
            <w:tcW w:w="2684" w:type="dxa"/>
          </w:tcPr>
          <w:p w14:paraId="427E8D1A" w14:textId="2C1F80C3" w:rsidR="006423C1" w:rsidRPr="00752E81" w:rsidRDefault="00790F99" w:rsidP="00BE33D4">
            <w:pPr>
              <w:rPr>
                <w:rFonts w:ascii="Times New Roman" w:hAnsi="Times New Roman" w:cs="Times New Roman"/>
              </w:rPr>
            </w:pPr>
            <w:r w:rsidRPr="00752E81">
              <w:rPr>
                <w:rFonts w:ascii="Times New Roman" w:hAnsi="Times New Roman" w:cs="Times New Roman"/>
              </w:rPr>
              <w:t xml:space="preserve">Modelling </w:t>
            </w:r>
            <w:r w:rsidR="003B4048" w:rsidRPr="00752E81">
              <w:rPr>
                <w:rFonts w:ascii="Times New Roman" w:hAnsi="Times New Roman" w:cs="Times New Roman"/>
              </w:rPr>
              <w:t>&amp; evaluation</w:t>
            </w:r>
          </w:p>
        </w:tc>
        <w:tc>
          <w:tcPr>
            <w:tcW w:w="1275" w:type="dxa"/>
          </w:tcPr>
          <w:p w14:paraId="0BF7EAE0" w14:textId="6C93367B" w:rsidR="006423C1" w:rsidRPr="00752E81" w:rsidRDefault="00790F99" w:rsidP="00BE33D4">
            <w:pPr>
              <w:rPr>
                <w:rFonts w:ascii="Times New Roman" w:hAnsi="Times New Roman" w:cs="Times New Roman"/>
              </w:rPr>
            </w:pPr>
            <w:r w:rsidRPr="00752E81">
              <w:rPr>
                <w:rFonts w:ascii="Times New Roman" w:hAnsi="Times New Roman" w:cs="Times New Roman"/>
              </w:rPr>
              <w:t>2 weeks</w:t>
            </w:r>
          </w:p>
        </w:tc>
        <w:tc>
          <w:tcPr>
            <w:tcW w:w="2835" w:type="dxa"/>
          </w:tcPr>
          <w:p w14:paraId="40FA5157" w14:textId="669DFBE0" w:rsidR="006423C1" w:rsidRPr="00752E81" w:rsidRDefault="003B4048" w:rsidP="00BE33D4">
            <w:pPr>
              <w:rPr>
                <w:rFonts w:ascii="Times New Roman" w:hAnsi="Times New Roman" w:cs="Times New Roman"/>
              </w:rPr>
            </w:pPr>
            <w:r w:rsidRPr="00752E81">
              <w:rPr>
                <w:rFonts w:ascii="Times New Roman" w:hAnsi="Times New Roman" w:cs="Times New Roman"/>
              </w:rPr>
              <w:t>Data mining consultant, business analyst</w:t>
            </w:r>
          </w:p>
        </w:tc>
        <w:tc>
          <w:tcPr>
            <w:tcW w:w="3648" w:type="dxa"/>
          </w:tcPr>
          <w:p w14:paraId="5E0F58C3" w14:textId="55D4AF7E" w:rsidR="006423C1" w:rsidRPr="00752E81" w:rsidRDefault="003B4048" w:rsidP="00BE33D4">
            <w:pPr>
              <w:rPr>
                <w:rFonts w:ascii="Times New Roman" w:hAnsi="Times New Roman" w:cs="Times New Roman"/>
              </w:rPr>
            </w:pPr>
            <w:r w:rsidRPr="00752E81">
              <w:rPr>
                <w:rFonts w:ascii="Times New Roman" w:hAnsi="Times New Roman" w:cs="Times New Roman"/>
              </w:rPr>
              <w:t>Data problems. Constructing feasible models</w:t>
            </w:r>
          </w:p>
        </w:tc>
      </w:tr>
      <w:tr w:rsidR="0005304A" w:rsidRPr="00752E81" w14:paraId="2D5F0F07" w14:textId="77777777" w:rsidTr="0005304A">
        <w:trPr>
          <w:trHeight w:val="668"/>
          <w:jc w:val="center"/>
        </w:trPr>
        <w:tc>
          <w:tcPr>
            <w:tcW w:w="2684" w:type="dxa"/>
          </w:tcPr>
          <w:p w14:paraId="51D3CF17" w14:textId="689FA34B" w:rsidR="006423C1" w:rsidRPr="00752E81" w:rsidRDefault="00790F99" w:rsidP="00BE33D4">
            <w:pPr>
              <w:rPr>
                <w:rFonts w:ascii="Times New Roman" w:hAnsi="Times New Roman" w:cs="Times New Roman"/>
              </w:rPr>
            </w:pPr>
            <w:r w:rsidRPr="00752E81">
              <w:rPr>
                <w:rFonts w:ascii="Times New Roman" w:hAnsi="Times New Roman" w:cs="Times New Roman"/>
              </w:rPr>
              <w:t>Deployment</w:t>
            </w:r>
            <w:r w:rsidR="00BE33D4">
              <w:rPr>
                <w:rFonts w:ascii="Times New Roman" w:hAnsi="Times New Roman" w:cs="Times New Roman"/>
              </w:rPr>
              <w:t xml:space="preserve"> </w:t>
            </w:r>
            <w:r w:rsidR="003B4048" w:rsidRPr="00752E81">
              <w:rPr>
                <w:rFonts w:ascii="Times New Roman" w:hAnsi="Times New Roman" w:cs="Times New Roman"/>
              </w:rPr>
              <w:t>&amp; presentation of results</w:t>
            </w:r>
          </w:p>
        </w:tc>
        <w:tc>
          <w:tcPr>
            <w:tcW w:w="1275" w:type="dxa"/>
          </w:tcPr>
          <w:p w14:paraId="45BC9992" w14:textId="5B5D5CEC" w:rsidR="006423C1" w:rsidRPr="00752E81" w:rsidRDefault="00790F99" w:rsidP="00BE33D4">
            <w:pPr>
              <w:rPr>
                <w:rFonts w:ascii="Times New Roman" w:hAnsi="Times New Roman" w:cs="Times New Roman"/>
              </w:rPr>
            </w:pPr>
            <w:r w:rsidRPr="00752E81">
              <w:rPr>
                <w:rFonts w:ascii="Times New Roman" w:hAnsi="Times New Roman" w:cs="Times New Roman"/>
              </w:rPr>
              <w:t>1 week</w:t>
            </w:r>
          </w:p>
        </w:tc>
        <w:tc>
          <w:tcPr>
            <w:tcW w:w="2835" w:type="dxa"/>
          </w:tcPr>
          <w:p w14:paraId="6F5C4550" w14:textId="27C2B602" w:rsidR="006423C1" w:rsidRPr="00752E81" w:rsidRDefault="003B4048" w:rsidP="00BE33D4">
            <w:pPr>
              <w:rPr>
                <w:rFonts w:ascii="Times New Roman" w:hAnsi="Times New Roman" w:cs="Times New Roman"/>
              </w:rPr>
            </w:pPr>
            <w:r w:rsidRPr="00752E81">
              <w:rPr>
                <w:rFonts w:ascii="Times New Roman" w:hAnsi="Times New Roman" w:cs="Times New Roman"/>
              </w:rPr>
              <w:t>Business analyst</w:t>
            </w:r>
          </w:p>
        </w:tc>
        <w:tc>
          <w:tcPr>
            <w:tcW w:w="3648" w:type="dxa"/>
          </w:tcPr>
          <w:p w14:paraId="41DBEEA5" w14:textId="73CD3042" w:rsidR="006423C1" w:rsidRPr="00752E81" w:rsidRDefault="003B4048" w:rsidP="00BE33D4">
            <w:pPr>
              <w:rPr>
                <w:rFonts w:ascii="Times New Roman" w:hAnsi="Times New Roman" w:cs="Times New Roman"/>
              </w:rPr>
            </w:pPr>
            <w:r w:rsidRPr="00752E81">
              <w:rPr>
                <w:rFonts w:ascii="Times New Roman" w:hAnsi="Times New Roman" w:cs="Times New Roman"/>
              </w:rPr>
              <w:t>Inability to implement results</w:t>
            </w:r>
          </w:p>
        </w:tc>
      </w:tr>
    </w:tbl>
    <w:p w14:paraId="0AA2886C" w14:textId="77777777" w:rsidR="006423C1" w:rsidRPr="00752E81" w:rsidRDefault="006423C1" w:rsidP="00752E81">
      <w:pPr>
        <w:jc w:val="both"/>
        <w:rPr>
          <w:rFonts w:ascii="Times New Roman" w:hAnsi="Times New Roman" w:cs="Times New Roman"/>
        </w:rPr>
      </w:pPr>
    </w:p>
    <w:p w14:paraId="463E9C17" w14:textId="1E0CFABF" w:rsidR="000302C1" w:rsidRPr="0005304A" w:rsidRDefault="0005304A" w:rsidP="00752E81">
      <w:pPr>
        <w:jc w:val="both"/>
        <w:rPr>
          <w:rFonts w:ascii="Times New Roman" w:hAnsi="Times New Roman" w:cs="Times New Roman"/>
          <w:u w:val="single"/>
        </w:rPr>
      </w:pPr>
      <w:r w:rsidRPr="000860D0">
        <w:rPr>
          <w:rFonts w:ascii="Times New Roman" w:hAnsi="Times New Roman" w:cs="Times New Roman"/>
          <w:u w:val="single"/>
          <w:rPrChange w:id="29" w:author="Christopher Hyland" w:date="2017-10-01T18:38:00Z">
            <w:rPr>
              <w:rFonts w:ascii="Times New Roman" w:hAnsi="Times New Roman" w:cs="Times New Roman"/>
              <w:highlight w:val="yellow"/>
              <w:u w:val="single"/>
            </w:rPr>
          </w:rPrChange>
        </w:rPr>
        <w:t>Assessing tools and techniques</w:t>
      </w:r>
      <w:r w:rsidRPr="0005304A">
        <w:rPr>
          <w:rFonts w:ascii="Times New Roman" w:hAnsi="Times New Roman" w:cs="Times New Roman"/>
          <w:u w:val="single"/>
        </w:rPr>
        <w:t xml:space="preserve"> </w:t>
      </w:r>
    </w:p>
    <w:p w14:paraId="3C5DBA78" w14:textId="77777777" w:rsidR="0005304A" w:rsidRDefault="0005304A" w:rsidP="00215861">
      <w:pPr>
        <w:jc w:val="both"/>
        <w:rPr>
          <w:ins w:id="30" w:author="Christopher Hyland" w:date="2017-10-01T18:35:00Z"/>
          <w:rFonts w:ascii="Times New Roman" w:hAnsi="Times New Roman" w:cs="Times New Roman"/>
        </w:rPr>
        <w:pPrChange w:id="31" w:author="Christopher Hyland" w:date="2017-10-01T18:35:00Z">
          <w:pPr>
            <w:pStyle w:val="ListParagraph"/>
            <w:numPr>
              <w:numId w:val="6"/>
            </w:numPr>
            <w:ind w:left="775" w:hanging="360"/>
            <w:jc w:val="both"/>
          </w:pPr>
        </w:pPrChange>
      </w:pPr>
    </w:p>
    <w:p w14:paraId="0F4420A1" w14:textId="779F066C" w:rsidR="00215861" w:rsidRDefault="00215861" w:rsidP="00215861">
      <w:pPr>
        <w:jc w:val="both"/>
        <w:rPr>
          <w:ins w:id="32" w:author="Christopher Hyland" w:date="2017-10-01T18:36:00Z"/>
          <w:rFonts w:ascii="Times New Roman" w:hAnsi="Times New Roman" w:cs="Times New Roman"/>
        </w:rPr>
        <w:pPrChange w:id="33" w:author="Christopher Hyland" w:date="2017-10-01T18:35:00Z">
          <w:pPr>
            <w:pStyle w:val="ListParagraph"/>
            <w:numPr>
              <w:numId w:val="6"/>
            </w:numPr>
            <w:ind w:left="775" w:hanging="360"/>
            <w:jc w:val="both"/>
          </w:pPr>
        </w:pPrChange>
      </w:pPr>
      <w:ins w:id="34" w:author="Christopher Hyland" w:date="2017-10-01T18:35:00Z">
        <w:r>
          <w:rPr>
            <w:rFonts w:ascii="Times New Roman" w:hAnsi="Times New Roman" w:cs="Times New Roman"/>
          </w:rPr>
          <w:t>This project can be st</w:t>
        </w:r>
        <w:bookmarkStart w:id="35" w:name="_GoBack"/>
        <w:bookmarkEnd w:id="35"/>
        <w:r>
          <w:rPr>
            <w:rFonts w:ascii="Times New Roman" w:hAnsi="Times New Roman" w:cs="Times New Roman"/>
          </w:rPr>
          <w:t xml:space="preserve">ructured as a binary classification </w:t>
        </w:r>
      </w:ins>
      <w:ins w:id="36" w:author="Christopher Hyland" w:date="2017-10-01T18:36:00Z">
        <w:r>
          <w:rPr>
            <w:rFonts w:ascii="Times New Roman" w:hAnsi="Times New Roman" w:cs="Times New Roman"/>
          </w:rPr>
          <w:t xml:space="preserve">problem. Therefore, there are a </w:t>
        </w:r>
      </w:ins>
      <w:ins w:id="37" w:author="Christopher Hyland" w:date="2017-10-01T18:35:00Z">
        <w:r>
          <w:rPr>
            <w:rFonts w:ascii="Times New Roman" w:hAnsi="Times New Roman" w:cs="Times New Roman"/>
          </w:rPr>
          <w:t>plethora of potential tools to use:</w:t>
        </w:r>
      </w:ins>
    </w:p>
    <w:p w14:paraId="2AC660E3" w14:textId="77777777" w:rsidR="00215861" w:rsidRDefault="00215861" w:rsidP="00215861">
      <w:pPr>
        <w:jc w:val="both"/>
        <w:rPr>
          <w:ins w:id="38" w:author="Christopher Hyland" w:date="2017-10-01T18:36:00Z"/>
          <w:rFonts w:ascii="Times New Roman" w:hAnsi="Times New Roman" w:cs="Times New Roman"/>
        </w:rPr>
        <w:pPrChange w:id="39" w:author="Christopher Hyland" w:date="2017-10-01T18:35:00Z">
          <w:pPr>
            <w:pStyle w:val="ListParagraph"/>
            <w:numPr>
              <w:numId w:val="6"/>
            </w:numPr>
            <w:ind w:left="775" w:hanging="360"/>
            <w:jc w:val="both"/>
          </w:pPr>
        </w:pPrChange>
      </w:pPr>
    </w:p>
    <w:p w14:paraId="177F9D7D" w14:textId="4E1FFF70" w:rsidR="00215861" w:rsidRDefault="00215861" w:rsidP="00215861">
      <w:pPr>
        <w:pStyle w:val="ListParagraph"/>
        <w:numPr>
          <w:ilvl w:val="0"/>
          <w:numId w:val="8"/>
        </w:numPr>
        <w:jc w:val="both"/>
        <w:rPr>
          <w:ins w:id="40" w:author="Christopher Hyland" w:date="2017-10-01T18:36:00Z"/>
          <w:rFonts w:ascii="Times New Roman" w:hAnsi="Times New Roman" w:cs="Times New Roman"/>
        </w:rPr>
        <w:pPrChange w:id="41" w:author="Christopher Hyland" w:date="2017-10-01T18:36:00Z">
          <w:pPr>
            <w:pStyle w:val="ListParagraph"/>
            <w:numPr>
              <w:numId w:val="6"/>
            </w:numPr>
            <w:ind w:left="775" w:hanging="360"/>
            <w:jc w:val="both"/>
          </w:pPr>
        </w:pPrChange>
      </w:pPr>
      <w:ins w:id="42" w:author="Christopher Hyland" w:date="2017-10-01T18:36:00Z">
        <w:r>
          <w:rPr>
            <w:rFonts w:ascii="Times New Roman" w:hAnsi="Times New Roman" w:cs="Times New Roman"/>
          </w:rPr>
          <w:t>KNN</w:t>
        </w:r>
      </w:ins>
    </w:p>
    <w:p w14:paraId="4BF5B08A" w14:textId="5EFD7544" w:rsidR="00773EC2" w:rsidRDefault="00773EC2" w:rsidP="00215861">
      <w:pPr>
        <w:pStyle w:val="ListParagraph"/>
        <w:numPr>
          <w:ilvl w:val="0"/>
          <w:numId w:val="8"/>
        </w:numPr>
        <w:jc w:val="both"/>
        <w:rPr>
          <w:ins w:id="43" w:author="Christopher Hyland" w:date="2017-10-01T18:36:00Z"/>
          <w:rFonts w:ascii="Times New Roman" w:hAnsi="Times New Roman" w:cs="Times New Roman"/>
        </w:rPr>
        <w:pPrChange w:id="44" w:author="Christopher Hyland" w:date="2017-10-01T18:36:00Z">
          <w:pPr>
            <w:pStyle w:val="ListParagraph"/>
            <w:numPr>
              <w:numId w:val="6"/>
            </w:numPr>
            <w:ind w:left="775" w:hanging="360"/>
            <w:jc w:val="both"/>
          </w:pPr>
        </w:pPrChange>
      </w:pPr>
      <w:ins w:id="45" w:author="Christopher Hyland" w:date="2017-10-01T18:36:00Z">
        <w:r>
          <w:rPr>
            <w:rFonts w:ascii="Times New Roman" w:hAnsi="Times New Roman" w:cs="Times New Roman"/>
          </w:rPr>
          <w:t>Log</w:t>
        </w:r>
      </w:ins>
      <w:ins w:id="46" w:author="Christopher Hyland" w:date="2017-10-01T18:37:00Z">
        <w:r>
          <w:rPr>
            <w:rFonts w:ascii="Times New Roman" w:hAnsi="Times New Roman" w:cs="Times New Roman"/>
          </w:rPr>
          <w:t>istic Regression</w:t>
        </w:r>
      </w:ins>
    </w:p>
    <w:p w14:paraId="6E28ACBF" w14:textId="3C2E1968" w:rsidR="00773EC2" w:rsidRDefault="00773EC2" w:rsidP="00215861">
      <w:pPr>
        <w:pStyle w:val="ListParagraph"/>
        <w:numPr>
          <w:ilvl w:val="0"/>
          <w:numId w:val="8"/>
        </w:numPr>
        <w:jc w:val="both"/>
        <w:rPr>
          <w:ins w:id="47" w:author="Christopher Hyland" w:date="2017-10-01T18:37:00Z"/>
          <w:rFonts w:ascii="Times New Roman" w:hAnsi="Times New Roman" w:cs="Times New Roman"/>
        </w:rPr>
        <w:pPrChange w:id="48" w:author="Christopher Hyland" w:date="2017-10-01T18:36:00Z">
          <w:pPr>
            <w:pStyle w:val="ListParagraph"/>
            <w:numPr>
              <w:numId w:val="6"/>
            </w:numPr>
            <w:ind w:left="775" w:hanging="360"/>
            <w:jc w:val="both"/>
          </w:pPr>
        </w:pPrChange>
      </w:pPr>
      <w:ins w:id="49" w:author="Christopher Hyland" w:date="2017-10-01T18:37:00Z">
        <w:r>
          <w:rPr>
            <w:rFonts w:ascii="Times New Roman" w:hAnsi="Times New Roman" w:cs="Times New Roman"/>
          </w:rPr>
          <w:t>Naïve</w:t>
        </w:r>
      </w:ins>
      <w:ins w:id="50" w:author="Christopher Hyland" w:date="2017-10-01T18:36:00Z">
        <w:r>
          <w:rPr>
            <w:rFonts w:ascii="Times New Roman" w:hAnsi="Times New Roman" w:cs="Times New Roman"/>
          </w:rPr>
          <w:t xml:space="preserve"> </w:t>
        </w:r>
      </w:ins>
      <w:ins w:id="51" w:author="Christopher Hyland" w:date="2017-10-01T18:37:00Z">
        <w:r>
          <w:rPr>
            <w:rFonts w:ascii="Times New Roman" w:hAnsi="Times New Roman" w:cs="Times New Roman"/>
          </w:rPr>
          <w:t xml:space="preserve">Bayes </w:t>
        </w:r>
      </w:ins>
    </w:p>
    <w:p w14:paraId="3C88A1B9" w14:textId="0FEEA3FA" w:rsidR="00773EC2" w:rsidRDefault="00773EC2" w:rsidP="00773EC2">
      <w:pPr>
        <w:pStyle w:val="ListParagraph"/>
        <w:numPr>
          <w:ilvl w:val="0"/>
          <w:numId w:val="8"/>
        </w:numPr>
        <w:jc w:val="both"/>
        <w:rPr>
          <w:ins w:id="52" w:author="Christopher Hyland" w:date="2017-10-01T18:37:00Z"/>
          <w:rFonts w:ascii="Times New Roman" w:hAnsi="Times New Roman" w:cs="Times New Roman"/>
        </w:rPr>
        <w:pPrChange w:id="53" w:author="Christopher Hyland" w:date="2017-10-01T18:37:00Z">
          <w:pPr>
            <w:pStyle w:val="ListParagraph"/>
            <w:numPr>
              <w:numId w:val="6"/>
            </w:numPr>
            <w:ind w:left="775" w:hanging="360"/>
            <w:jc w:val="both"/>
          </w:pPr>
        </w:pPrChange>
      </w:pPr>
      <w:ins w:id="54" w:author="Christopher Hyland" w:date="2017-10-01T18:37:00Z">
        <w:r>
          <w:rPr>
            <w:rFonts w:ascii="Times New Roman" w:hAnsi="Times New Roman" w:cs="Times New Roman"/>
          </w:rPr>
          <w:t xml:space="preserve">Linear Discriminant Analysis </w:t>
        </w:r>
      </w:ins>
    </w:p>
    <w:p w14:paraId="51155E00" w14:textId="5021B92A" w:rsidR="00773EC2" w:rsidRPr="00773EC2" w:rsidRDefault="00773EC2" w:rsidP="00773EC2">
      <w:pPr>
        <w:pStyle w:val="ListParagraph"/>
        <w:numPr>
          <w:ilvl w:val="0"/>
          <w:numId w:val="8"/>
        </w:numPr>
        <w:jc w:val="both"/>
        <w:rPr>
          <w:ins w:id="55" w:author="Christopher Hyland" w:date="2017-10-01T18:36:00Z"/>
          <w:rFonts w:ascii="Times New Roman" w:hAnsi="Times New Roman" w:cs="Times New Roman"/>
          <w:rPrChange w:id="56" w:author="Christopher Hyland" w:date="2017-10-01T18:37:00Z">
            <w:rPr>
              <w:ins w:id="57" w:author="Christopher Hyland" w:date="2017-10-01T18:36:00Z"/>
            </w:rPr>
          </w:rPrChange>
        </w:rPr>
        <w:pPrChange w:id="58" w:author="Christopher Hyland" w:date="2017-10-01T18:37:00Z">
          <w:pPr>
            <w:pStyle w:val="ListParagraph"/>
            <w:numPr>
              <w:numId w:val="6"/>
            </w:numPr>
            <w:ind w:left="775" w:hanging="360"/>
            <w:jc w:val="both"/>
          </w:pPr>
        </w:pPrChange>
      </w:pPr>
      <w:ins w:id="59" w:author="Christopher Hyland" w:date="2017-10-01T18:37:00Z">
        <w:r>
          <w:rPr>
            <w:rFonts w:ascii="Times New Roman" w:hAnsi="Times New Roman" w:cs="Times New Roman"/>
          </w:rPr>
          <w:t>Quadratic Discriminant Analysis</w:t>
        </w:r>
      </w:ins>
    </w:p>
    <w:p w14:paraId="1CFDC29F" w14:textId="2800ABA5" w:rsidR="00215861" w:rsidRDefault="00215861" w:rsidP="00215861">
      <w:pPr>
        <w:pStyle w:val="ListParagraph"/>
        <w:numPr>
          <w:ilvl w:val="0"/>
          <w:numId w:val="8"/>
        </w:numPr>
        <w:jc w:val="both"/>
        <w:rPr>
          <w:ins w:id="60" w:author="Christopher Hyland" w:date="2017-10-01T18:36:00Z"/>
          <w:rFonts w:ascii="Times New Roman" w:hAnsi="Times New Roman" w:cs="Times New Roman"/>
        </w:rPr>
        <w:pPrChange w:id="61" w:author="Christopher Hyland" w:date="2017-10-01T18:36:00Z">
          <w:pPr>
            <w:pStyle w:val="ListParagraph"/>
            <w:numPr>
              <w:numId w:val="6"/>
            </w:numPr>
            <w:ind w:left="775" w:hanging="360"/>
            <w:jc w:val="both"/>
          </w:pPr>
        </w:pPrChange>
      </w:pPr>
      <w:ins w:id="62" w:author="Christopher Hyland" w:date="2017-10-01T18:36:00Z">
        <w:r>
          <w:rPr>
            <w:rFonts w:ascii="Times New Roman" w:hAnsi="Times New Roman" w:cs="Times New Roman"/>
          </w:rPr>
          <w:t>Decision Trees</w:t>
        </w:r>
      </w:ins>
    </w:p>
    <w:p w14:paraId="6FE464EC" w14:textId="04B6935F" w:rsidR="00215861" w:rsidRDefault="00215861" w:rsidP="00215861">
      <w:pPr>
        <w:pStyle w:val="ListParagraph"/>
        <w:numPr>
          <w:ilvl w:val="0"/>
          <w:numId w:val="8"/>
        </w:numPr>
        <w:jc w:val="both"/>
        <w:rPr>
          <w:ins w:id="63" w:author="Christopher Hyland" w:date="2017-10-01T18:36:00Z"/>
          <w:rFonts w:ascii="Times New Roman" w:hAnsi="Times New Roman" w:cs="Times New Roman"/>
        </w:rPr>
        <w:pPrChange w:id="64" w:author="Christopher Hyland" w:date="2017-10-01T18:36:00Z">
          <w:pPr>
            <w:pStyle w:val="ListParagraph"/>
            <w:numPr>
              <w:numId w:val="6"/>
            </w:numPr>
            <w:ind w:left="775" w:hanging="360"/>
            <w:jc w:val="both"/>
          </w:pPr>
        </w:pPrChange>
      </w:pPr>
      <w:ins w:id="65" w:author="Christopher Hyland" w:date="2017-10-01T18:36:00Z">
        <w:r>
          <w:rPr>
            <w:rFonts w:ascii="Times New Roman" w:hAnsi="Times New Roman" w:cs="Times New Roman"/>
          </w:rPr>
          <w:t>Random Forests</w:t>
        </w:r>
      </w:ins>
    </w:p>
    <w:p w14:paraId="3CC5A0CC" w14:textId="7DA984B9" w:rsidR="00215861" w:rsidRDefault="00215861" w:rsidP="00215861">
      <w:pPr>
        <w:pStyle w:val="ListParagraph"/>
        <w:numPr>
          <w:ilvl w:val="0"/>
          <w:numId w:val="8"/>
        </w:numPr>
        <w:jc w:val="both"/>
        <w:rPr>
          <w:ins w:id="66" w:author="Christopher Hyland" w:date="2017-10-01T18:36:00Z"/>
          <w:rFonts w:ascii="Times New Roman" w:hAnsi="Times New Roman" w:cs="Times New Roman"/>
        </w:rPr>
        <w:pPrChange w:id="67" w:author="Christopher Hyland" w:date="2017-10-01T18:36:00Z">
          <w:pPr>
            <w:pStyle w:val="ListParagraph"/>
            <w:numPr>
              <w:numId w:val="6"/>
            </w:numPr>
            <w:ind w:left="775" w:hanging="360"/>
            <w:jc w:val="both"/>
          </w:pPr>
        </w:pPrChange>
      </w:pPr>
      <w:ins w:id="68" w:author="Christopher Hyland" w:date="2017-10-01T18:36:00Z">
        <w:r>
          <w:rPr>
            <w:rFonts w:ascii="Times New Roman" w:hAnsi="Times New Roman" w:cs="Times New Roman"/>
          </w:rPr>
          <w:t xml:space="preserve">Extremely Random Forests </w:t>
        </w:r>
      </w:ins>
    </w:p>
    <w:p w14:paraId="6B55AE3B" w14:textId="088385EF" w:rsidR="00215861" w:rsidRDefault="00215861" w:rsidP="00215861">
      <w:pPr>
        <w:pStyle w:val="ListParagraph"/>
        <w:numPr>
          <w:ilvl w:val="0"/>
          <w:numId w:val="8"/>
        </w:numPr>
        <w:jc w:val="both"/>
        <w:rPr>
          <w:ins w:id="69" w:author="Christopher Hyland" w:date="2017-10-01T18:36:00Z"/>
          <w:rFonts w:ascii="Times New Roman" w:hAnsi="Times New Roman" w:cs="Times New Roman"/>
        </w:rPr>
        <w:pPrChange w:id="70" w:author="Christopher Hyland" w:date="2017-10-01T18:36:00Z">
          <w:pPr>
            <w:pStyle w:val="ListParagraph"/>
            <w:numPr>
              <w:numId w:val="6"/>
            </w:numPr>
            <w:ind w:left="775" w:hanging="360"/>
            <w:jc w:val="both"/>
          </w:pPr>
        </w:pPrChange>
      </w:pPr>
      <w:ins w:id="71" w:author="Christopher Hyland" w:date="2017-10-01T18:36:00Z">
        <w:r>
          <w:rPr>
            <w:rFonts w:ascii="Times New Roman" w:hAnsi="Times New Roman" w:cs="Times New Roman"/>
          </w:rPr>
          <w:t>Adaptive Boosting</w:t>
        </w:r>
      </w:ins>
    </w:p>
    <w:p w14:paraId="510A058B" w14:textId="31746BC7" w:rsidR="00215861" w:rsidRDefault="00215861" w:rsidP="00215861">
      <w:pPr>
        <w:pStyle w:val="ListParagraph"/>
        <w:numPr>
          <w:ilvl w:val="0"/>
          <w:numId w:val="8"/>
        </w:numPr>
        <w:jc w:val="both"/>
        <w:rPr>
          <w:ins w:id="72" w:author="Christopher Hyland" w:date="2017-10-01T18:36:00Z"/>
          <w:rFonts w:ascii="Times New Roman" w:hAnsi="Times New Roman" w:cs="Times New Roman"/>
        </w:rPr>
        <w:pPrChange w:id="73" w:author="Christopher Hyland" w:date="2017-10-01T18:36:00Z">
          <w:pPr>
            <w:pStyle w:val="ListParagraph"/>
            <w:numPr>
              <w:numId w:val="6"/>
            </w:numPr>
            <w:ind w:left="775" w:hanging="360"/>
            <w:jc w:val="both"/>
          </w:pPr>
        </w:pPrChange>
      </w:pPr>
      <w:ins w:id="74" w:author="Christopher Hyland" w:date="2017-10-01T18:36:00Z">
        <w:r>
          <w:rPr>
            <w:rFonts w:ascii="Times New Roman" w:hAnsi="Times New Roman" w:cs="Times New Roman"/>
          </w:rPr>
          <w:t>Gradient Boosting</w:t>
        </w:r>
      </w:ins>
    </w:p>
    <w:p w14:paraId="38B5CC89" w14:textId="1636FF64" w:rsidR="00215861" w:rsidRDefault="00215861" w:rsidP="00215861">
      <w:pPr>
        <w:pStyle w:val="ListParagraph"/>
        <w:numPr>
          <w:ilvl w:val="0"/>
          <w:numId w:val="8"/>
        </w:numPr>
        <w:jc w:val="both"/>
        <w:rPr>
          <w:ins w:id="75" w:author="Christopher Hyland" w:date="2017-10-01T18:36:00Z"/>
          <w:rFonts w:ascii="Times New Roman" w:hAnsi="Times New Roman" w:cs="Times New Roman"/>
        </w:rPr>
        <w:pPrChange w:id="76" w:author="Christopher Hyland" w:date="2017-10-01T18:36:00Z">
          <w:pPr>
            <w:pStyle w:val="ListParagraph"/>
            <w:numPr>
              <w:numId w:val="6"/>
            </w:numPr>
            <w:ind w:left="775" w:hanging="360"/>
            <w:jc w:val="both"/>
          </w:pPr>
        </w:pPrChange>
      </w:pPr>
      <w:ins w:id="77" w:author="Christopher Hyland" w:date="2017-10-01T18:36:00Z">
        <w:r>
          <w:rPr>
            <w:rFonts w:ascii="Times New Roman" w:hAnsi="Times New Roman" w:cs="Times New Roman"/>
          </w:rPr>
          <w:t>Ensemble voting</w:t>
        </w:r>
      </w:ins>
    </w:p>
    <w:p w14:paraId="68F4E661" w14:textId="77777777" w:rsidR="00215861" w:rsidRDefault="00215861" w:rsidP="00215861">
      <w:pPr>
        <w:jc w:val="both"/>
        <w:rPr>
          <w:ins w:id="78" w:author="Christopher Hyland" w:date="2017-10-01T18:36:00Z"/>
          <w:rFonts w:ascii="Times New Roman" w:hAnsi="Times New Roman" w:cs="Times New Roman"/>
        </w:rPr>
        <w:pPrChange w:id="79" w:author="Christopher Hyland" w:date="2017-10-01T18:36:00Z">
          <w:pPr>
            <w:pStyle w:val="ListParagraph"/>
            <w:numPr>
              <w:numId w:val="6"/>
            </w:numPr>
            <w:ind w:left="775" w:hanging="360"/>
            <w:jc w:val="both"/>
          </w:pPr>
        </w:pPrChange>
      </w:pPr>
    </w:p>
    <w:p w14:paraId="7EF030B2" w14:textId="77777777" w:rsidR="00215861" w:rsidRPr="00215861" w:rsidRDefault="00215861" w:rsidP="00215861">
      <w:pPr>
        <w:jc w:val="both"/>
        <w:rPr>
          <w:rFonts w:ascii="Times New Roman" w:hAnsi="Times New Roman" w:cs="Times New Roman"/>
          <w:rPrChange w:id="80" w:author="Christopher Hyland" w:date="2017-10-01T18:36:00Z">
            <w:rPr/>
          </w:rPrChange>
        </w:rPr>
        <w:pPrChange w:id="81" w:author="Christopher Hyland" w:date="2017-10-01T18:36:00Z">
          <w:pPr>
            <w:pStyle w:val="ListParagraph"/>
            <w:numPr>
              <w:numId w:val="6"/>
            </w:numPr>
            <w:ind w:left="775" w:hanging="360"/>
            <w:jc w:val="both"/>
          </w:pPr>
        </w:pPrChange>
      </w:pPr>
    </w:p>
    <w:p w14:paraId="67794288" w14:textId="38C94D82" w:rsidR="00892BA0" w:rsidRPr="00752E81" w:rsidRDefault="00773EC2" w:rsidP="00752E81">
      <w:pPr>
        <w:jc w:val="both"/>
        <w:rPr>
          <w:rFonts w:ascii="Times New Roman" w:hAnsi="Times New Roman" w:cs="Times New Roman"/>
        </w:rPr>
      </w:pPr>
      <w:ins w:id="82" w:author="Christopher Hyland" w:date="2017-10-01T18:37:00Z">
        <w:r>
          <w:rPr>
            <w:rFonts w:ascii="Times New Roman" w:hAnsi="Times New Roman" w:cs="Times New Roman"/>
          </w:rPr>
          <w:t>All these tools will be carried out on the training data and then based on their cross-validation scores, we then select a final model.</w:t>
        </w:r>
      </w:ins>
    </w:p>
    <w:sectPr w:rsidR="00892BA0" w:rsidRPr="00752E81" w:rsidSect="00752E81">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Hyland" w:date="2017-10-01T18:28:00Z" w:initials="CH">
    <w:p w14:paraId="78444D07" w14:textId="53AA74F1" w:rsidR="00143A7F" w:rsidRDefault="00143A7F">
      <w:pPr>
        <w:pStyle w:val="CommentText"/>
      </w:pPr>
      <w:r>
        <w:rPr>
          <w:rStyle w:val="CommentReference"/>
        </w:rPr>
        <w:annotationRef/>
      </w:r>
      <w:r>
        <w:t>Nice name</w:t>
      </w:r>
    </w:p>
  </w:comment>
  <w:comment w:id="1" w:author="Christopher Hyland" w:date="2017-10-01T18:28:00Z" w:initials="CH">
    <w:p w14:paraId="6F567C9E" w14:textId="31251FDE" w:rsidR="00143A7F" w:rsidRDefault="00143A7F">
      <w:pPr>
        <w:pStyle w:val="CommentText"/>
      </w:pPr>
      <w:r>
        <w:rPr>
          <w:rStyle w:val="CommentReference"/>
        </w:rPr>
        <w:annotationRef/>
      </w:r>
      <w:r>
        <w:t>We need to discuss this on what values to fill in</w:t>
      </w:r>
    </w:p>
  </w:comment>
  <w:comment w:id="2" w:author="Christopher Hyland" w:date="2017-10-01T18:29:00Z" w:initials="CH">
    <w:p w14:paraId="4D5523A2" w14:textId="28BD625D" w:rsidR="00143A7F" w:rsidRDefault="00143A7F">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44D07" w15:done="0"/>
  <w15:commentEx w15:paraId="6F567C9E" w15:done="0"/>
  <w15:commentEx w15:paraId="4D5523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51642"/>
    <w:multiLevelType w:val="hybridMultilevel"/>
    <w:tmpl w:val="39B4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B7FCD"/>
    <w:multiLevelType w:val="hybridMultilevel"/>
    <w:tmpl w:val="5328A8DC"/>
    <w:lvl w:ilvl="0" w:tplc="C062F5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F7C3D"/>
    <w:multiLevelType w:val="hybridMultilevel"/>
    <w:tmpl w:val="17B8489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35262EF0"/>
    <w:multiLevelType w:val="hybridMultilevel"/>
    <w:tmpl w:val="C4B6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31579"/>
    <w:multiLevelType w:val="hybridMultilevel"/>
    <w:tmpl w:val="E23A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387486"/>
    <w:multiLevelType w:val="hybridMultilevel"/>
    <w:tmpl w:val="E5F6A05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76101EBF"/>
    <w:multiLevelType w:val="hybridMultilevel"/>
    <w:tmpl w:val="07685D62"/>
    <w:lvl w:ilvl="0" w:tplc="C062F5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7"/>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Hyland">
    <w15:presenceInfo w15:providerId="Windows Live" w15:userId="6a2b4f9128925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A1"/>
    <w:rsid w:val="0000698C"/>
    <w:rsid w:val="00025770"/>
    <w:rsid w:val="0002681A"/>
    <w:rsid w:val="000302C1"/>
    <w:rsid w:val="0005304A"/>
    <w:rsid w:val="00073880"/>
    <w:rsid w:val="00075B87"/>
    <w:rsid w:val="000860D0"/>
    <w:rsid w:val="00095478"/>
    <w:rsid w:val="000B6E81"/>
    <w:rsid w:val="0010218F"/>
    <w:rsid w:val="001067CC"/>
    <w:rsid w:val="001167FF"/>
    <w:rsid w:val="0012485D"/>
    <w:rsid w:val="001400C8"/>
    <w:rsid w:val="00143A7F"/>
    <w:rsid w:val="0016196B"/>
    <w:rsid w:val="00163DAE"/>
    <w:rsid w:val="00186CDC"/>
    <w:rsid w:val="001A1134"/>
    <w:rsid w:val="001A7A5F"/>
    <w:rsid w:val="001C450F"/>
    <w:rsid w:val="001E6C7E"/>
    <w:rsid w:val="001F4A85"/>
    <w:rsid w:val="00213339"/>
    <w:rsid w:val="00215861"/>
    <w:rsid w:val="00232EF5"/>
    <w:rsid w:val="00246D44"/>
    <w:rsid w:val="00256F02"/>
    <w:rsid w:val="00262E15"/>
    <w:rsid w:val="00263F22"/>
    <w:rsid w:val="002715F7"/>
    <w:rsid w:val="002755C0"/>
    <w:rsid w:val="002A61B1"/>
    <w:rsid w:val="002D13A1"/>
    <w:rsid w:val="002D6178"/>
    <w:rsid w:val="002F79EB"/>
    <w:rsid w:val="003213F5"/>
    <w:rsid w:val="0032155B"/>
    <w:rsid w:val="00334811"/>
    <w:rsid w:val="0034645B"/>
    <w:rsid w:val="00350C4B"/>
    <w:rsid w:val="00352B82"/>
    <w:rsid w:val="0035419B"/>
    <w:rsid w:val="00363F08"/>
    <w:rsid w:val="003769A5"/>
    <w:rsid w:val="0038395E"/>
    <w:rsid w:val="003856F0"/>
    <w:rsid w:val="003B4048"/>
    <w:rsid w:val="003D20A1"/>
    <w:rsid w:val="003E2CC0"/>
    <w:rsid w:val="0040018D"/>
    <w:rsid w:val="00416790"/>
    <w:rsid w:val="00433BCB"/>
    <w:rsid w:val="004353C7"/>
    <w:rsid w:val="004436F0"/>
    <w:rsid w:val="00445E69"/>
    <w:rsid w:val="00460585"/>
    <w:rsid w:val="004674E7"/>
    <w:rsid w:val="004868AC"/>
    <w:rsid w:val="004D199C"/>
    <w:rsid w:val="004E0EFD"/>
    <w:rsid w:val="00513107"/>
    <w:rsid w:val="00544ED5"/>
    <w:rsid w:val="00545654"/>
    <w:rsid w:val="005655A5"/>
    <w:rsid w:val="00580CBC"/>
    <w:rsid w:val="0058425E"/>
    <w:rsid w:val="00590EF4"/>
    <w:rsid w:val="0059632D"/>
    <w:rsid w:val="005A048F"/>
    <w:rsid w:val="005B6AD2"/>
    <w:rsid w:val="005C7111"/>
    <w:rsid w:val="005D3181"/>
    <w:rsid w:val="005D4C5C"/>
    <w:rsid w:val="006024CE"/>
    <w:rsid w:val="00604E04"/>
    <w:rsid w:val="00624DC9"/>
    <w:rsid w:val="006423C1"/>
    <w:rsid w:val="00645E4F"/>
    <w:rsid w:val="006701F1"/>
    <w:rsid w:val="006709B3"/>
    <w:rsid w:val="00686D52"/>
    <w:rsid w:val="006E04DF"/>
    <w:rsid w:val="006E341E"/>
    <w:rsid w:val="006F00E3"/>
    <w:rsid w:val="0072075E"/>
    <w:rsid w:val="00732C4E"/>
    <w:rsid w:val="00733A2E"/>
    <w:rsid w:val="00734BEC"/>
    <w:rsid w:val="0073720E"/>
    <w:rsid w:val="007432B6"/>
    <w:rsid w:val="00752E81"/>
    <w:rsid w:val="00762F80"/>
    <w:rsid w:val="00764D6C"/>
    <w:rsid w:val="00773EC2"/>
    <w:rsid w:val="00790F99"/>
    <w:rsid w:val="007A7BC7"/>
    <w:rsid w:val="007F0FCA"/>
    <w:rsid w:val="00800921"/>
    <w:rsid w:val="00813D31"/>
    <w:rsid w:val="00835131"/>
    <w:rsid w:val="00870499"/>
    <w:rsid w:val="008818AA"/>
    <w:rsid w:val="0089249C"/>
    <w:rsid w:val="00892BA0"/>
    <w:rsid w:val="008A4047"/>
    <w:rsid w:val="008D0705"/>
    <w:rsid w:val="009273B3"/>
    <w:rsid w:val="00935012"/>
    <w:rsid w:val="0098381F"/>
    <w:rsid w:val="00986584"/>
    <w:rsid w:val="00997798"/>
    <w:rsid w:val="009B45D6"/>
    <w:rsid w:val="009B741E"/>
    <w:rsid w:val="009E45BD"/>
    <w:rsid w:val="009F41BE"/>
    <w:rsid w:val="00A120F8"/>
    <w:rsid w:val="00A40B4C"/>
    <w:rsid w:val="00A46544"/>
    <w:rsid w:val="00A55CC5"/>
    <w:rsid w:val="00A73AE1"/>
    <w:rsid w:val="00AB6323"/>
    <w:rsid w:val="00AC1287"/>
    <w:rsid w:val="00AC53FC"/>
    <w:rsid w:val="00AD2BDC"/>
    <w:rsid w:val="00AF1F40"/>
    <w:rsid w:val="00B42818"/>
    <w:rsid w:val="00B50F74"/>
    <w:rsid w:val="00B60A94"/>
    <w:rsid w:val="00BA516B"/>
    <w:rsid w:val="00BC0636"/>
    <w:rsid w:val="00BE33D4"/>
    <w:rsid w:val="00BF7695"/>
    <w:rsid w:val="00C0226F"/>
    <w:rsid w:val="00C16BF5"/>
    <w:rsid w:val="00C2182A"/>
    <w:rsid w:val="00C22D3D"/>
    <w:rsid w:val="00C22EE6"/>
    <w:rsid w:val="00C33DE5"/>
    <w:rsid w:val="00C44182"/>
    <w:rsid w:val="00C46DE7"/>
    <w:rsid w:val="00C6545E"/>
    <w:rsid w:val="00C66AD9"/>
    <w:rsid w:val="00C875D7"/>
    <w:rsid w:val="00CA3046"/>
    <w:rsid w:val="00CB4A21"/>
    <w:rsid w:val="00CC39F1"/>
    <w:rsid w:val="00CE2801"/>
    <w:rsid w:val="00CE38FF"/>
    <w:rsid w:val="00CF1412"/>
    <w:rsid w:val="00D02533"/>
    <w:rsid w:val="00D06E66"/>
    <w:rsid w:val="00D13D6F"/>
    <w:rsid w:val="00D22B5A"/>
    <w:rsid w:val="00D2572E"/>
    <w:rsid w:val="00D4277B"/>
    <w:rsid w:val="00D526C4"/>
    <w:rsid w:val="00D97819"/>
    <w:rsid w:val="00DA55A4"/>
    <w:rsid w:val="00DB5E1A"/>
    <w:rsid w:val="00DC7F10"/>
    <w:rsid w:val="00DD34C3"/>
    <w:rsid w:val="00DE642A"/>
    <w:rsid w:val="00E14646"/>
    <w:rsid w:val="00E1789E"/>
    <w:rsid w:val="00E31167"/>
    <w:rsid w:val="00E37E9C"/>
    <w:rsid w:val="00E454B3"/>
    <w:rsid w:val="00E95635"/>
    <w:rsid w:val="00E962A6"/>
    <w:rsid w:val="00EB2EA7"/>
    <w:rsid w:val="00EB46ED"/>
    <w:rsid w:val="00EC7C12"/>
    <w:rsid w:val="00F05BA8"/>
    <w:rsid w:val="00F0615E"/>
    <w:rsid w:val="00F064A6"/>
    <w:rsid w:val="00F3163D"/>
    <w:rsid w:val="00FD598D"/>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675551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B4A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A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36F0"/>
    <w:pPr>
      <w:ind w:left="720"/>
      <w:contextualSpacing/>
    </w:pPr>
  </w:style>
  <w:style w:type="character" w:customStyle="1" w:styleId="Heading1Char">
    <w:name w:val="Heading 1 Char"/>
    <w:basedOn w:val="DefaultParagraphFont"/>
    <w:link w:val="Heading1"/>
    <w:uiPriority w:val="9"/>
    <w:rsid w:val="00CB4A21"/>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CB4A21"/>
    <w:rPr>
      <w:rFonts w:asciiTheme="majorHAnsi" w:eastAsiaTheme="majorEastAsia" w:hAnsiTheme="majorHAnsi" w:cstheme="majorBidi"/>
      <w:color w:val="2F5496" w:themeColor="accent1" w:themeShade="BF"/>
      <w:sz w:val="26"/>
      <w:szCs w:val="26"/>
      <w:lang w:val="en-AU"/>
    </w:rPr>
  </w:style>
  <w:style w:type="paragraph" w:styleId="DocumentMap">
    <w:name w:val="Document Map"/>
    <w:basedOn w:val="Normal"/>
    <w:link w:val="DocumentMapChar"/>
    <w:uiPriority w:val="99"/>
    <w:semiHidden/>
    <w:unhideWhenUsed/>
    <w:rsid w:val="00624DC9"/>
    <w:rPr>
      <w:rFonts w:ascii="Times New Roman" w:hAnsi="Times New Roman" w:cs="Times New Roman"/>
    </w:rPr>
  </w:style>
  <w:style w:type="character" w:customStyle="1" w:styleId="DocumentMapChar">
    <w:name w:val="Document Map Char"/>
    <w:basedOn w:val="DefaultParagraphFont"/>
    <w:link w:val="DocumentMap"/>
    <w:uiPriority w:val="99"/>
    <w:semiHidden/>
    <w:rsid w:val="00624DC9"/>
    <w:rPr>
      <w:rFonts w:ascii="Times New Roman" w:hAnsi="Times New Roman" w:cs="Times New Roman"/>
      <w:lang w:val="en-AU"/>
    </w:rPr>
  </w:style>
  <w:style w:type="character" w:styleId="CommentReference">
    <w:name w:val="annotation reference"/>
    <w:basedOn w:val="DefaultParagraphFont"/>
    <w:uiPriority w:val="99"/>
    <w:semiHidden/>
    <w:unhideWhenUsed/>
    <w:rsid w:val="00143A7F"/>
    <w:rPr>
      <w:sz w:val="18"/>
      <w:szCs w:val="18"/>
    </w:rPr>
  </w:style>
  <w:style w:type="paragraph" w:styleId="CommentText">
    <w:name w:val="annotation text"/>
    <w:basedOn w:val="Normal"/>
    <w:link w:val="CommentTextChar"/>
    <w:uiPriority w:val="99"/>
    <w:semiHidden/>
    <w:unhideWhenUsed/>
    <w:rsid w:val="00143A7F"/>
  </w:style>
  <w:style w:type="character" w:customStyle="1" w:styleId="CommentTextChar">
    <w:name w:val="Comment Text Char"/>
    <w:basedOn w:val="DefaultParagraphFont"/>
    <w:link w:val="CommentText"/>
    <w:uiPriority w:val="99"/>
    <w:semiHidden/>
    <w:rsid w:val="00143A7F"/>
    <w:rPr>
      <w:lang w:val="en-AU"/>
    </w:rPr>
  </w:style>
  <w:style w:type="paragraph" w:styleId="CommentSubject">
    <w:name w:val="annotation subject"/>
    <w:basedOn w:val="CommentText"/>
    <w:next w:val="CommentText"/>
    <w:link w:val="CommentSubjectChar"/>
    <w:uiPriority w:val="99"/>
    <w:semiHidden/>
    <w:unhideWhenUsed/>
    <w:rsid w:val="00143A7F"/>
    <w:rPr>
      <w:b/>
      <w:bCs/>
      <w:sz w:val="20"/>
      <w:szCs w:val="20"/>
    </w:rPr>
  </w:style>
  <w:style w:type="character" w:customStyle="1" w:styleId="CommentSubjectChar">
    <w:name w:val="Comment Subject Char"/>
    <w:basedOn w:val="CommentTextChar"/>
    <w:link w:val="CommentSubject"/>
    <w:uiPriority w:val="99"/>
    <w:semiHidden/>
    <w:rsid w:val="00143A7F"/>
    <w:rPr>
      <w:b/>
      <w:bCs/>
      <w:sz w:val="20"/>
      <w:szCs w:val="20"/>
      <w:lang w:val="en-AU"/>
    </w:rPr>
  </w:style>
  <w:style w:type="paragraph" w:styleId="BalloonText">
    <w:name w:val="Balloon Text"/>
    <w:basedOn w:val="Normal"/>
    <w:link w:val="BalloonTextChar"/>
    <w:uiPriority w:val="99"/>
    <w:semiHidden/>
    <w:unhideWhenUsed/>
    <w:rsid w:val="00143A7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43A7F"/>
    <w:rPr>
      <w:rFonts w:ascii="Times New Roman" w:hAnsi="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4</Pages>
  <Words>1682</Words>
  <Characters>9593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Business Understanding </vt:lpstr>
      <vt:lpstr>    Determine business objectives  </vt:lpstr>
      <vt:lpstr>    Assessing the situation </vt:lpstr>
      <vt:lpstr>    Determining data mining goals </vt:lpstr>
      <vt:lpstr>    Producing a product plan </vt:lpstr>
    </vt:vector>
  </TitlesOfParts>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Ngo</dc:creator>
  <cp:keywords/>
  <dc:description/>
  <cp:lastModifiedBy>Christopher Hyland</cp:lastModifiedBy>
  <cp:revision>9</cp:revision>
  <dcterms:created xsi:type="dcterms:W3CDTF">2017-09-27T02:12:00Z</dcterms:created>
  <dcterms:modified xsi:type="dcterms:W3CDTF">2017-10-01T07:38:00Z</dcterms:modified>
</cp:coreProperties>
</file>